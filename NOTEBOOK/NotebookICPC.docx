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970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Mục lục:</w:t>
      </w:r>
    </w:p>
    <w:p w14:paraId="126AAE2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1.Luồng      trang  1</w:t>
      </w:r>
    </w:p>
    <w:p w14:paraId="21A6DF8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2.cặp ghép  trang 2</w:t>
      </w:r>
    </w:p>
    <w:p w14:paraId="19D96EE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3.Khớp cầu  trang 3</w:t>
      </w:r>
    </w:p>
    <w:p w14:paraId="45810E6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4.TPLT mạnh trang 3</w:t>
      </w:r>
    </w:p>
    <w:p w14:paraId="031267E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5.LCA  trang 4</w:t>
      </w:r>
    </w:p>
    <w:p w14:paraId="7427C9C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6.Eratos trang 4</w:t>
      </w:r>
    </w:p>
    <w:p w14:paraId="3574A32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b/>
          <w:sz w:val="20"/>
          <w:szCs w:val="20"/>
        </w:rPr>
        <w:t>7.</w:t>
      </w:r>
      <w:r w:rsidRPr="00F320C6">
        <w:rPr>
          <w:rFonts w:ascii="Arial" w:eastAsia="Arial" w:hAnsi="Arial" w:cs="Arial"/>
          <w:b/>
          <w:sz w:val="20"/>
          <w:szCs w:val="20"/>
        </w:rPr>
        <w:t>Extendedeuclid trang 5</w:t>
      </w:r>
    </w:p>
    <w:p w14:paraId="56A2C64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8.Bellforman trang 5</w:t>
      </w:r>
    </w:p>
    <w:p w14:paraId="3D9DB92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9.Phi hàm Euler trang 5</w:t>
      </w:r>
    </w:p>
    <w:p w14:paraId="66D611A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10.Lehmer trang 6</w:t>
      </w:r>
    </w:p>
    <w:p w14:paraId="3D70C5E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11.Bao lồi trang 7</w:t>
      </w:r>
    </w:p>
    <w:p w14:paraId="2A6527A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12.BIGNUM trang 7</w:t>
      </w:r>
    </w:p>
    <w:p w14:paraId="05AE16D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13.Phương trình bậc nhất 3 ẩn trang 8</w:t>
      </w:r>
    </w:p>
    <w:p w14:paraId="02B0122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14.Cặp điểm gần nhất trang 8</w:t>
      </w:r>
    </w:p>
    <w:p w14:paraId="37B50AE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15.KMP trang 9</w:t>
      </w:r>
    </w:p>
    <w:p w14:paraId="37711F1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16.HASH trang 9</w:t>
      </w:r>
    </w:p>
    <w:p w14:paraId="09C34D1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 xml:space="preserve">17.Z function trang 10 </w:t>
      </w:r>
    </w:p>
    <w:p w14:paraId="24703B2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18.RMQ trang 9</w:t>
      </w:r>
    </w:p>
    <w:p w14:paraId="00990C1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19.TRIE trang 10</w:t>
      </w:r>
    </w:p>
    <w:p w14:paraId="0A70F96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20.SEGMENT TREE trang 11</w:t>
      </w:r>
    </w:p>
    <w:p w14:paraId="2B1C258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21.BIT trang 11</w:t>
      </w:r>
    </w:p>
    <w:p w14:paraId="71D98EB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22.Rabin-Miller trang 12</w:t>
      </w:r>
    </w:p>
    <w:p w14:paraId="4244E7A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23.SEGMENT TREE LAZY trang 12</w:t>
      </w:r>
    </w:p>
    <w:p w14:paraId="687883F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24.Nhân Ma Trận trang 13</w:t>
      </w:r>
    </w:p>
    <w:p w14:paraId="726C0D7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25.nCk modulo số nguyên tố trang 14</w:t>
      </w:r>
    </w:p>
    <w:p w14:paraId="364EAEC2" w14:textId="77777777" w:rsidR="00EE6B1F" w:rsidRPr="00F320C6" w:rsidRDefault="00AF583C">
      <w:pP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26.nCk modulo hợp số trang 15</w:t>
      </w:r>
    </w:p>
    <w:p w14:paraId="0393186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27.BAO LỒI (MONOTONE) trang 16</w:t>
      </w:r>
    </w:p>
    <w:p w14:paraId="3D1CE02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28.2-SAT trang 17</w:t>
      </w:r>
    </w:p>
    <w:p w14:paraId="17D0B1E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29.convexhulltrick trang 18</w:t>
      </w:r>
    </w:p>
    <w:p w14:paraId="3C45D46B" w14:textId="77777777" w:rsidR="00EE6B1F" w:rsidRPr="00F320C6" w:rsidRDefault="00AF583C">
      <w:pP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30.FLOW trang 18</w:t>
      </w:r>
    </w:p>
    <w:p w14:paraId="5DF2DD1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31.MO trang 20</w:t>
      </w:r>
    </w:p>
    <w:p w14:paraId="4919B65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32.Ternary search trang 21</w:t>
      </w:r>
    </w:p>
    <w:p w14:paraId="7A751DC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33.Chinese remainder theorem trang 22</w:t>
      </w:r>
    </w:p>
    <w:p w14:paraId="7A03D333" w14:textId="31087782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34 Index Tree  trang 22</w:t>
      </w:r>
    </w:p>
    <w:p w14:paraId="7FCA340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35 </w:t>
      </w:r>
      <w:r w:rsidRPr="00F320C6">
        <w:rPr>
          <w:rFonts w:ascii="Arial" w:eastAsia="Arial" w:hAnsi="Arial" w:cs="Arial"/>
          <w:b/>
          <w:sz w:val="20"/>
          <w:szCs w:val="20"/>
        </w:rPr>
        <w:t>COMPRESS trang 22</w:t>
      </w:r>
    </w:p>
    <w:p w14:paraId="0B3BBF8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36 Random trang 23</w:t>
      </w:r>
    </w:p>
    <w:p w14:paraId="0E303C33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37 POLLARD RHO trang 23 </w:t>
      </w:r>
    </w:p>
    <w:p w14:paraId="6B8217F0" w14:textId="2E54D050" w:rsidR="00EE6B1F" w:rsidRPr="00F320C6" w:rsidRDefault="00AF583C">
      <w:pPr>
        <w:tabs>
          <w:tab w:val="left" w:pos="0"/>
        </w:tabs>
        <w:rPr>
          <w:ins w:id="0" w:author="Pham, Cuong T - (INTL)" w:date="2022-03-21T20:06:00Z"/>
          <w:b/>
          <w:sz w:val="20"/>
          <w:szCs w:val="20"/>
        </w:rPr>
      </w:pPr>
      <w:r w:rsidRPr="00F320C6">
        <w:rPr>
          <w:b/>
          <w:sz w:val="20"/>
          <w:szCs w:val="20"/>
        </w:rPr>
        <w:t>38.Theory and formulaformula</w:t>
      </w:r>
    </w:p>
    <w:p w14:paraId="06C85B5E" w14:textId="699AB747" w:rsidR="00F320C6" w:rsidRPr="00F320C6" w:rsidRDefault="00F320C6">
      <w:pPr>
        <w:tabs>
          <w:tab w:val="left" w:pos="0"/>
        </w:tabs>
        <w:rPr>
          <w:ins w:id="1" w:author="Pham, Cuong T - (INTL)" w:date="2022-03-21T20:07:00Z"/>
          <w:b/>
          <w:sz w:val="20"/>
          <w:szCs w:val="20"/>
        </w:rPr>
      </w:pPr>
      <w:ins w:id="2" w:author="Pham, Cuong T - (INTL)" w:date="2022-03-21T20:06:00Z">
        <w:r w:rsidRPr="00F320C6">
          <w:rPr>
            <w:b/>
            <w:sz w:val="20"/>
            <w:szCs w:val="20"/>
          </w:rPr>
          <w:t xml:space="preserve">39. Cây khung nhỏ nhất </w:t>
        </w:r>
      </w:ins>
      <w:ins w:id="3" w:author="Pham, Cuong T - (INTL)" w:date="2022-03-21T20:07:00Z">
        <w:r w:rsidRPr="00F320C6">
          <w:rPr>
            <w:b/>
            <w:sz w:val="20"/>
            <w:szCs w:val="20"/>
          </w:rPr>
          <w:t xml:space="preserve">Kruskal </w:t>
        </w:r>
      </w:ins>
    </w:p>
    <w:p w14:paraId="6F75FF73" w14:textId="65A1D6F4" w:rsidR="00F320C6" w:rsidRPr="00F320C6" w:rsidRDefault="00F320C6">
      <w:pPr>
        <w:tabs>
          <w:tab w:val="left" w:pos="0"/>
        </w:tabs>
        <w:rPr>
          <w:b/>
          <w:sz w:val="20"/>
          <w:szCs w:val="20"/>
        </w:rPr>
      </w:pPr>
      <w:ins w:id="4" w:author="Pham, Cuong T - (INTL)" w:date="2022-03-21T20:07:00Z">
        <w:r w:rsidRPr="00F320C6">
          <w:rPr>
            <w:b/>
            <w:sz w:val="20"/>
            <w:szCs w:val="20"/>
          </w:rPr>
          <w:t>40. Đường đi ngắn nhất Dijkstra</w:t>
        </w:r>
      </w:ins>
    </w:p>
    <w:p w14:paraId="78DD40D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1.</w:t>
      </w:r>
      <w:r w:rsidRPr="00F320C6">
        <w:rPr>
          <w:b/>
          <w:color w:val="000000"/>
          <w:sz w:val="20"/>
          <w:szCs w:val="20"/>
          <w:u w:val="single"/>
        </w:rPr>
        <w:t>Luồng:</w:t>
      </w:r>
    </w:p>
    <w:p w14:paraId="5B0DF6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color w:val="000000"/>
          <w:sz w:val="20"/>
          <w:szCs w:val="20"/>
          <w:u w:val="single"/>
        </w:rPr>
        <w:t>Dinizt:</w:t>
      </w:r>
    </w:p>
    <w:p w14:paraId="41B026E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1003, oo = 0x3c3c3c3c;</w:t>
      </w:r>
    </w:p>
    <w:p w14:paraId="1DD1F1D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m, S, T;</w:t>
      </w:r>
    </w:p>
    <w:p w14:paraId="1A38AC1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d[N], c[N][N], f[N][N];</w:t>
      </w:r>
    </w:p>
    <w:p w14:paraId="0B2EAB0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Dfs[N], t = 0;</w:t>
      </w:r>
    </w:p>
    <w:p w14:paraId="1864CA2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a[N];</w:t>
      </w:r>
    </w:p>
    <w:p w14:paraId="6DABBEA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0BE55B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bfs(int S, int T) {</w:t>
      </w:r>
    </w:p>
    <w:p w14:paraId="50EA9B0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memset(d, 0, sizeof d);</w:t>
      </w:r>
    </w:p>
    <w:p w14:paraId="534B38A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queue&lt;int&gt; qu;</w:t>
      </w:r>
    </w:p>
    <w:p w14:paraId="07C882C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qu.push(S);</w:t>
      </w:r>
    </w:p>
    <w:p w14:paraId="324EFE8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d[S] = 1;</w:t>
      </w:r>
    </w:p>
    <w:p w14:paraId="1B86D41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(qu.size()) {</w:t>
      </w:r>
    </w:p>
    <w:p w14:paraId="1E832A6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u = qu.front();</w:t>
      </w:r>
    </w:p>
    <w:p w14:paraId="28FFA10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qu.pop();</w:t>
      </w:r>
    </w:p>
    <w:p w14:paraId="71D0F53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(u == T)</w:t>
      </w:r>
    </w:p>
    <w:p w14:paraId="785CF66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return true;</w:t>
      </w:r>
    </w:p>
    <w:p w14:paraId="2164E38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v : a[u])</w:t>
      </w:r>
    </w:p>
    <w:p w14:paraId="367A328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(!d[v] &amp;&amp; f[u][v] &lt; c[u][v]) {</w:t>
      </w:r>
    </w:p>
    <w:p w14:paraId="08F10F2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qu.push(v);</w:t>
      </w:r>
    </w:p>
    <w:p w14:paraId="22DF282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d[v] = d[u] + 1;</w:t>
      </w:r>
    </w:p>
    <w:p w14:paraId="661449F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14:paraId="336674D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7C9DAD2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false;</w:t>
      </w:r>
    </w:p>
    <w:p w14:paraId="4808A8D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F41AA0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23ABC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visit(int u, int Min) {</w:t>
      </w:r>
    </w:p>
    <w:p w14:paraId="24829D3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(u == T)</w:t>
      </w:r>
    </w:p>
    <w:p w14:paraId="41D6BE6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Min;</w:t>
      </w:r>
    </w:p>
    <w:p w14:paraId="6652F9F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(Dfs[u] != t)</w:t>
      </w:r>
    </w:p>
    <w:p w14:paraId="184D3BD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Dfs[u] = t;</w:t>
      </w:r>
    </w:p>
    <w:p w14:paraId="65FCCA1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14:paraId="2DE2D12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0;</w:t>
      </w:r>
    </w:p>
    <w:p w14:paraId="717E2FA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F7619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v : a[u])</w:t>
      </w:r>
    </w:p>
    <w:p w14:paraId="7D6735E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(f[u][v] &lt; c[u][v])</w:t>
      </w:r>
    </w:p>
    <w:p w14:paraId="7B8C595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(Dfs[v] != t &amp;&amp; d[v] == d[u] + 1)</w:t>
      </w:r>
    </w:p>
    <w:p w14:paraId="524BC72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</w:t>
      </w:r>
    </w:p>
    <w:p w14:paraId="402402B4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887D9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320C6">
        <w:rPr>
          <w:rFonts w:ascii="Consolas" w:eastAsia="Consolas" w:hAnsi="Consolas" w:cs="Consolas"/>
          <w:sz w:val="20"/>
          <w:szCs w:val="20"/>
        </w:rPr>
        <w:t xml:space="preserve">                                     </w:t>
      </w:r>
    </w:p>
    <w:p w14:paraId="4F461D2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D88C0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819B60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43284B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1B692E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9EE2BA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6CCB5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C0C2C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EFD632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if (int x = visit(v, min(Min, c[u][v] - f[u][v]))) {</w:t>
      </w:r>
    </w:p>
    <w:p w14:paraId="79D08EC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f[u][v] += x;</w:t>
      </w:r>
    </w:p>
    <w:p w14:paraId="51014A9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f[v][u] -= x;</w:t>
      </w:r>
    </w:p>
    <w:p w14:paraId="39968F6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return x;</w:t>
      </w:r>
    </w:p>
    <w:p w14:paraId="6007CCB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}</w:t>
      </w:r>
    </w:p>
    <w:p w14:paraId="2644623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0;</w:t>
      </w:r>
    </w:p>
    <w:p w14:paraId="2878AF8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8F17AF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07622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main() {</w:t>
      </w:r>
    </w:p>
    <w:p w14:paraId="6D4D0E6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cin &gt;&gt; n &gt;&gt; m &gt;&gt; S &gt;&gt; T;</w:t>
      </w:r>
    </w:p>
    <w:p w14:paraId="402EE4B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14:paraId="6208B25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x, y, z;</w:t>
      </w:r>
    </w:p>
    <w:p w14:paraId="02ADC0F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scanf("%d%d%d", &amp;x, &amp;y, &amp;z);</w:t>
      </w:r>
    </w:p>
    <w:p w14:paraId="5ED0A10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a[x].push_back(y);</w:t>
      </w:r>
    </w:p>
    <w:p w14:paraId="04BDF5C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a[y].push_back(x);</w:t>
      </w:r>
    </w:p>
    <w:p w14:paraId="068A2C7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c[x][y] += z;</w:t>
      </w:r>
    </w:p>
    <w:p w14:paraId="7DD9411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12A2604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Sum = 0;</w:t>
      </w:r>
    </w:p>
    <w:p w14:paraId="7A55411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(bfs(S, T)) {</w:t>
      </w:r>
    </w:p>
    <w:p w14:paraId="33AFD8E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(int x = (t++, visit(S, oo))) {</w:t>
      </w:r>
    </w:p>
    <w:p w14:paraId="7C20774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Sum += x;</w:t>
      </w:r>
    </w:p>
    <w:p w14:paraId="048C871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//printf("Sum=%d\n", Sum);</w:t>
      </w:r>
    </w:p>
    <w:p w14:paraId="1E27E62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7BB5741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7B33248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cout &lt;&lt; Sum &lt;&lt; endl;</w:t>
      </w:r>
    </w:p>
    <w:p w14:paraId="740CC28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288FA88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A40599F" w14:textId="77777777" w:rsidR="00EE6B1F" w:rsidRPr="00F320C6" w:rsidRDefault="00AF58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F320C6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Edmondskarp:</w:t>
      </w:r>
    </w:p>
    <w:p w14:paraId="01BAECC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long long long</w:t>
      </w:r>
    </w:p>
    <w:p w14:paraId="7B1B253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minimize(int &amp;a, int b) {</w:t>
      </w:r>
    </w:p>
    <w:p w14:paraId="5B70EB9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(a &gt; b)</w:t>
      </w:r>
    </w:p>
    <w:p w14:paraId="160B84A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 = b;</w:t>
      </w:r>
    </w:p>
    <w:p w14:paraId="52EDEC3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C8BCE2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6F7AC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m, source, target;</w:t>
      </w:r>
    </w:p>
    <w:p w14:paraId="51C6771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a[12309];</w:t>
      </w:r>
    </w:p>
    <w:p w14:paraId="45D29F4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c[2309][2309];</w:t>
      </w:r>
    </w:p>
    <w:p w14:paraId="3C35CB1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f[2309][2309];</w:t>
      </w:r>
    </w:p>
    <w:p w14:paraId="76BD698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d[12309];</w:t>
      </w:r>
    </w:p>
    <w:p w14:paraId="5B864C0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1F058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findpath(int start, int target) {</w:t>
      </w:r>
    </w:p>
    <w:p w14:paraId="2324D2B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queue&lt;int&gt; qu;</w:t>
      </w:r>
    </w:p>
    <w:p w14:paraId="56B527F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7ECB65B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d[i] = 0;</w:t>
      </w:r>
    </w:p>
    <w:p w14:paraId="5C0999F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d[start] = 1000111000;</w:t>
      </w:r>
    </w:p>
    <w:p w14:paraId="776437A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qu.push(start);</w:t>
      </w:r>
    </w:p>
    <w:p w14:paraId="5AB8C25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052D7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(qu.size()) {</w:t>
      </w:r>
    </w:p>
    <w:p w14:paraId="4AAD491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u = qu.front();</w:t>
      </w:r>
    </w:p>
    <w:p w14:paraId="74D9560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qu.pop();</w:t>
      </w:r>
    </w:p>
    <w:p w14:paraId="50C5917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//printf("u=%d\n", u);</w:t>
      </w:r>
    </w:p>
    <w:p w14:paraId="4669B30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(u == target)</w:t>
      </w:r>
    </w:p>
    <w:p w14:paraId="600613F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return true;</w:t>
      </w:r>
    </w:p>
    <w:p w14:paraId="6438F7A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v : a[u])</w:t>
      </w:r>
    </w:p>
    <w:p w14:paraId="78824E8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(d[v] == 0 &amp;&amp; c[u][v] &gt; f[u][v]) {</w:t>
      </w:r>
    </w:p>
    <w:p w14:paraId="3A0AC6F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d[v] = u;</w:t>
      </w:r>
    </w:p>
    <w:p w14:paraId="4A7ECCD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qu.push(v);</w:t>
      </w:r>
    </w:p>
    <w:p w14:paraId="7D84296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14:paraId="5235D0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7583141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false;</w:t>
      </w:r>
    </w:p>
    <w:p w14:paraId="40A7C02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E847328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42CC8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enlarge() {</w:t>
      </w:r>
    </w:p>
    <w:p w14:paraId="2FAE235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u, v, delta = 1000111000;</w:t>
      </w:r>
    </w:p>
    <w:p w14:paraId="468EFD4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(v = target; (u = d[v]) != 1000111000; v = u)</w:t>
      </w:r>
    </w:p>
    <w:p w14:paraId="76974E8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minimize(delta, c[u][v] - f[u][v]);</w:t>
      </w:r>
    </w:p>
    <w:p w14:paraId="25AB902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(v = target; v != source; v = u) {</w:t>
      </w:r>
    </w:p>
    <w:p w14:paraId="41C68B4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u = d[v];</w:t>
      </w:r>
    </w:p>
    <w:p w14:paraId="78D9EB7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f[u][v] += delta;</w:t>
      </w:r>
    </w:p>
    <w:p w14:paraId="5B2B622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f[v][u] -= delta;</w:t>
      </w:r>
    </w:p>
    <w:p w14:paraId="2A60C92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5E12DC3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14967F5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A0459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answer(int u) {</w:t>
      </w:r>
    </w:p>
    <w:p w14:paraId="5B9B481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r = 0;</w:t>
      </w:r>
    </w:p>
    <w:p w14:paraId="6F28784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v : a[u])</w:t>
      </w:r>
    </w:p>
    <w:p w14:paraId="7E9B66A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 += f[u][v];</w:t>
      </w:r>
    </w:p>
    <w:p w14:paraId="2ABD0DB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r;</w:t>
      </w:r>
    </w:p>
    <w:p w14:paraId="31C446F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1E2C2D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58FDB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main() {</w:t>
      </w:r>
    </w:p>
    <w:p w14:paraId="080ACA0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scanf("%d%d%d%d", &amp;n, &amp;m, &amp;source, &amp;target);</w:t>
      </w:r>
    </w:p>
    <w:p w14:paraId="20F6036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14:paraId="18ED667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p, q, w;</w:t>
      </w:r>
    </w:p>
    <w:p w14:paraId="66812AE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scanf("%d%d%d", &amp;p, &amp;q, &amp;w);</w:t>
      </w:r>
    </w:p>
    <w:p w14:paraId="04582FA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a[p].push_back(q);</w:t>
      </w:r>
    </w:p>
    <w:p w14:paraId="4627ADB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a[q].push_back(p);</w:t>
      </w:r>
    </w:p>
    <w:p w14:paraId="7B40463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c[p][q] = w;</w:t>
      </w:r>
    </w:p>
    <w:p w14:paraId="6BD23B5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7B3B5B9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(findpath(source, target))</w:t>
      </w:r>
    </w:p>
    <w:p w14:paraId="2F35616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enlarge();</w:t>
      </w:r>
    </w:p>
    <w:p w14:paraId="2DE5C8FD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5C6A5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printf("%lld\n", answer(source));</w:t>
      </w:r>
    </w:p>
    <w:p w14:paraId="6B67D8E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9F80AB4" w14:textId="77777777" w:rsidR="00EE6B1F" w:rsidRPr="00F320C6" w:rsidRDefault="00EE6B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BF62A7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48384A2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highlight w:val="white"/>
          <w:u w:val="single"/>
        </w:rPr>
      </w:pPr>
      <w:r w:rsidRPr="00F320C6"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2.C</w:t>
      </w:r>
      <w:r w:rsidRPr="00F320C6">
        <w:rPr>
          <w:rFonts w:ascii="Arial" w:eastAsia="Arial" w:hAnsi="Arial" w:cs="Arial"/>
          <w:b/>
          <w:color w:val="000000"/>
          <w:sz w:val="20"/>
          <w:szCs w:val="20"/>
          <w:highlight w:val="white"/>
          <w:u w:val="single"/>
        </w:rPr>
        <w:t>ặp ghép cực đại trên đồ thị hai phía không trọng số:</w:t>
      </w:r>
    </w:p>
    <w:p w14:paraId="3282925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102;</w:t>
      </w:r>
    </w:p>
    <w:p w14:paraId="5633EB7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m, Assigned[N];</w:t>
      </w:r>
    </w:p>
    <w:p w14:paraId="20DD1D5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Visited[N], t = 0;</w:t>
      </w:r>
    </w:p>
    <w:p w14:paraId="5DBBFFD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a[N];</w:t>
      </w:r>
    </w:p>
    <w:p w14:paraId="105244B5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227B5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visit(int u) {</w:t>
      </w:r>
    </w:p>
    <w:p w14:paraId="28E1A8A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(Visited[u] != t)</w:t>
      </w:r>
    </w:p>
    <w:p w14:paraId="7410849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Visited[u] = t;</w:t>
      </w:r>
    </w:p>
    <w:p w14:paraId="38BB278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14:paraId="7EE7AF4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false;</w:t>
      </w:r>
    </w:p>
    <w:p w14:paraId="193BCC60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1C3E5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0; i &lt; a[u].size(); i++) {</w:t>
      </w:r>
    </w:p>
    <w:p w14:paraId="249063A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v = a[u][i];</w:t>
      </w:r>
    </w:p>
    <w:p w14:paraId="524CB60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(!Assigned[v] || visit(Assigned[v])) {</w:t>
      </w:r>
    </w:p>
    <w:p w14:paraId="63F0A7C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Assigned[v] = u;</w:t>
      </w:r>
    </w:p>
    <w:p w14:paraId="22623B3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return true;</w:t>
      </w:r>
    </w:p>
    <w:p w14:paraId="2D867B5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1B372BC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2E96287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false;</w:t>
      </w:r>
    </w:p>
    <w:p w14:paraId="519BFEA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688626A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8700B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3F33FB1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scanf("%d%d", &amp;m, &amp;n);</w:t>
      </w:r>
    </w:p>
    <w:p w14:paraId="4835B16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x, y;</w:t>
      </w:r>
    </w:p>
    <w:p w14:paraId="4EE3676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(scanf("%d%d", &amp;x, &amp;y) &gt; 0)</w:t>
      </w:r>
    </w:p>
    <w:p w14:paraId="0503A47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a[x].push_back(y);</w:t>
      </w:r>
    </w:p>
    <w:p w14:paraId="77C9BB07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18EC2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Count = 0;</w:t>
      </w:r>
    </w:p>
    <w:p w14:paraId="0428BB0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14:paraId="299C0F7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t++;</w:t>
      </w:r>
    </w:p>
    <w:p w14:paraId="63099E0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Count += visit(i);</w:t>
      </w:r>
    </w:p>
    <w:p w14:paraId="0301021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58B9C3A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printf("%d\n", Count);</w:t>
      </w:r>
    </w:p>
    <w:p w14:paraId="6993F0A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6B851C3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(int j = Assigned[i])</w:t>
      </w:r>
    </w:p>
    <w:p w14:paraId="6C98AED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printf("%d %d\n", j, i);</w:t>
      </w:r>
    </w:p>
    <w:p w14:paraId="3877685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7EB629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3.</w:t>
      </w:r>
      <w:r w:rsidRPr="00F320C6">
        <w:rPr>
          <w:b/>
          <w:color w:val="000000"/>
          <w:sz w:val="20"/>
          <w:szCs w:val="20"/>
          <w:u w:val="single"/>
        </w:rPr>
        <w:t>Khớp cầu:</w:t>
      </w:r>
    </w:p>
    <w:p w14:paraId="7C314A0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100005;</w:t>
      </w:r>
    </w:p>
    <w:p w14:paraId="09F1402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m;</w:t>
      </w:r>
    </w:p>
    <w:p w14:paraId="0737547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a[N];</w:t>
      </w:r>
    </w:p>
    <w:p w14:paraId="70B01E7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CriticalEdge = 0;</w:t>
      </w:r>
    </w:p>
    <w:p w14:paraId="2F8D8EC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CriticalNode[N];</w:t>
      </w:r>
    </w:p>
    <w:p w14:paraId="64AB302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Num[N], Low[N], Time = 0;</w:t>
      </w:r>
    </w:p>
    <w:p w14:paraId="1663031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794DC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visit(int u, int p) {</w:t>
      </w:r>
    </w:p>
    <w:p w14:paraId="1BAAE59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NumChild = 0;</w:t>
      </w:r>
    </w:p>
    <w:p w14:paraId="063711E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Low[u] = Num[u] = ++Time;</w:t>
      </w:r>
    </w:p>
    <w:p w14:paraId="09B66CF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v : a[u])</w:t>
      </w:r>
    </w:p>
    <w:p w14:paraId="367DF87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(v != p) {</w:t>
      </w:r>
    </w:p>
    <w:p w14:paraId="19B2FAA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(Num[v] != 0)</w:t>
      </w:r>
    </w:p>
    <w:p w14:paraId="02469C5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Low[u] = min(Low[u], Num[v]);</w:t>
      </w:r>
    </w:p>
    <w:p w14:paraId="69E81D2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else {</w:t>
      </w:r>
    </w:p>
    <w:p w14:paraId="08B43F5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visit(v, u);</w:t>
      </w:r>
    </w:p>
    <w:p w14:paraId="05EDA32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NumChild++;</w:t>
      </w:r>
    </w:p>
    <w:p w14:paraId="0897CBE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Low[u] = min(Low[u], Low[v]);</w:t>
      </w:r>
    </w:p>
    <w:p w14:paraId="42764F7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D4177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if (Low[v] &gt;= Num[v])</w:t>
      </w:r>
    </w:p>
    <w:p w14:paraId="1695451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CriticalEdge++;</w:t>
      </w:r>
    </w:p>
    <w:p w14:paraId="7789404D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74B0D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if (u == p) {</w:t>
      </w:r>
    </w:p>
    <w:p w14:paraId="02B15DD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if (NumChild &gt;= 2)</w:t>
      </w:r>
    </w:p>
    <w:p w14:paraId="6968940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CriticalNode[u] = true;</w:t>
      </w:r>
    </w:p>
    <w:p w14:paraId="6C03DBD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} else {</w:t>
      </w:r>
    </w:p>
    <w:p w14:paraId="6B1584E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if (Low[v] &gt;= Num[u])</w:t>
      </w:r>
    </w:p>
    <w:p w14:paraId="3399260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    CriticalNode[u] = true;</w:t>
      </w:r>
    </w:p>
    <w:p w14:paraId="1554C1B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}</w:t>
      </w:r>
    </w:p>
    <w:p w14:paraId="6F988E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14:paraId="4A96285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7D9715A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2827A04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3BDB1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7A51F1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scanf("%d%d", &amp;n, &amp;m);</w:t>
      </w:r>
    </w:p>
    <w:p w14:paraId="34A11EE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14:paraId="242B917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x, y;</w:t>
      </w:r>
    </w:p>
    <w:p w14:paraId="367813E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scanf("%d%d", &amp;x, &amp;y);</w:t>
      </w:r>
    </w:p>
    <w:p w14:paraId="37A0CCC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a[x].push_back(y);</w:t>
      </w:r>
    </w:p>
    <w:p w14:paraId="2EDBCC4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a[y].push_back(x);</w:t>
      </w:r>
    </w:p>
    <w:p w14:paraId="413964B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51D88F0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7BF4BAC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(!Num[i]) visit(i, i);</w:t>
      </w:r>
    </w:p>
    <w:p w14:paraId="76ADD14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41CC1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Count = 0;</w:t>
      </w:r>
    </w:p>
    <w:p w14:paraId="483F2C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3A917F4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(CriticalNode[i]) Count++;</w:t>
      </w:r>
    </w:p>
    <w:p w14:paraId="7ACD5D9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printf("%d %d\n", Count, CriticalEdge);</w:t>
      </w:r>
    </w:p>
    <w:p w14:paraId="338CB25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7A3765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14FF0E2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 w:rsidRPr="00F320C6">
        <w:rPr>
          <w:rFonts w:ascii="Consolas" w:eastAsia="Consolas" w:hAnsi="Consolas" w:cs="Consolas"/>
          <w:b/>
          <w:sz w:val="20"/>
          <w:szCs w:val="20"/>
          <w:u w:val="single"/>
        </w:rPr>
        <w:t>4.</w:t>
      </w:r>
      <w:r w:rsidRPr="00F320C6"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TPLT mạnh (Tarjan):</w:t>
      </w:r>
    </w:p>
    <w:p w14:paraId="17CE599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100005;</w:t>
      </w:r>
    </w:p>
    <w:p w14:paraId="624EC50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oo = 0x3c3c3c3c;</w:t>
      </w:r>
    </w:p>
    <w:p w14:paraId="02E95D9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B8E8C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m, Num[N], Low[N], cnt = 0;</w:t>
      </w:r>
    </w:p>
    <w:p w14:paraId="49C6586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vector&lt;int&gt; a[N];</w:t>
      </w:r>
    </w:p>
    <w:p w14:paraId="593B71C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stack&lt;int&gt; st;</w:t>
      </w:r>
    </w:p>
    <w:p w14:paraId="5888451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Count = 0;</w:t>
      </w:r>
    </w:p>
    <w:p w14:paraId="7ECE8758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2B49E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visit(int u) {</w:t>
      </w:r>
    </w:p>
    <w:p w14:paraId="1BC01F2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Low[u] = Num[u] = ++cnt;</w:t>
      </w:r>
    </w:p>
    <w:p w14:paraId="3478FAE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st.push(u);</w:t>
      </w:r>
    </w:p>
    <w:p w14:paraId="203D7B68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B40D4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v : a[u])</w:t>
      </w:r>
    </w:p>
    <w:p w14:paraId="236F894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(Num[v])</w:t>
      </w:r>
    </w:p>
    <w:p w14:paraId="08F36E0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Low[u] = min(Low[u], Num[v]);</w:t>
      </w:r>
    </w:p>
    <w:p w14:paraId="7DD18DB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else {</w:t>
      </w:r>
    </w:p>
    <w:p w14:paraId="6B375B2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visit(v);</w:t>
      </w:r>
    </w:p>
    <w:p w14:paraId="45B1031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Low[u] = min(Low[u], Low[v]);</w:t>
      </w:r>
    </w:p>
    <w:p w14:paraId="32D0896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053444E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434D5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    if (Num[u] == Low[u]) {  // found one</w:t>
      </w:r>
    </w:p>
    <w:p w14:paraId="4DFC02F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Count++;</w:t>
      </w:r>
    </w:p>
    <w:p w14:paraId="580B76B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v;</w:t>
      </w:r>
    </w:p>
    <w:p w14:paraId="4AD5CC9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do {</w:t>
      </w:r>
    </w:p>
    <w:p w14:paraId="071626E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v = st.top();</w:t>
      </w:r>
    </w:p>
    <w:p w14:paraId="77DF3D4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st.pop();</w:t>
      </w:r>
    </w:p>
    <w:p w14:paraId="4A3F23C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Num[v] = Low[v] = oo;  // remove v from graph</w:t>
      </w:r>
    </w:p>
    <w:p w14:paraId="734BCE9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 while (v != u);</w:t>
      </w:r>
    </w:p>
    <w:p w14:paraId="3E42A15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1D34A94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84EC96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907E1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2F42B2E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scanf("%d%d", &amp;n, &amp;m);</w:t>
      </w:r>
    </w:p>
    <w:p w14:paraId="2CD6A46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14:paraId="416EFF9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x, y;</w:t>
      </w:r>
    </w:p>
    <w:p w14:paraId="5A50A98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scanf("%d%d", &amp;x, &amp;y);</w:t>
      </w:r>
    </w:p>
    <w:p w14:paraId="6383D60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a[x].push_back(y);</w:t>
      </w:r>
    </w:p>
    <w:p w14:paraId="53B61F9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0CE77A7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51019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69B5DA3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(!Num[i]) visit(i);</w:t>
      </w:r>
    </w:p>
    <w:p w14:paraId="00812ED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EFD8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cout &lt;&lt; Count &lt;&lt; endl;</w:t>
      </w:r>
    </w:p>
    <w:p w14:paraId="4980A41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6724FF5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 w:rsidRPr="00F320C6">
        <w:rPr>
          <w:rFonts w:ascii="Consolas" w:eastAsia="Consolas" w:hAnsi="Consolas" w:cs="Consolas"/>
          <w:b/>
          <w:sz w:val="20"/>
          <w:szCs w:val="20"/>
          <w:u w:val="single"/>
        </w:rPr>
        <w:t>5.</w:t>
      </w:r>
      <w:r w:rsidRPr="00F320C6"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LCA:</w:t>
      </w:r>
    </w:p>
    <w:p w14:paraId="1163C04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100005;</w:t>
      </w:r>
    </w:p>
    <w:p w14:paraId="3AD38B2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Root, l[N], P[20][N];</w:t>
      </w:r>
    </w:p>
    <w:p w14:paraId="608E359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AA438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level(int u) {</w:t>
      </w:r>
    </w:p>
    <w:p w14:paraId="00ECBCC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(u == Root)</w:t>
      </w:r>
    </w:p>
    <w:p w14:paraId="1512DD0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l[u] = 1;</w:t>
      </w:r>
    </w:p>
    <w:p w14:paraId="0FB570D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(l[u] == 0)</w:t>
      </w:r>
    </w:p>
    <w:p w14:paraId="3EB6C8A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l[u] = level(P[0][u]) + 1;</w:t>
      </w:r>
    </w:p>
    <w:p w14:paraId="053C770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l[u];</w:t>
      </w:r>
    </w:p>
    <w:p w14:paraId="7BAE830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0E6AF8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E919E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lca(int x, int y) {</w:t>
      </w:r>
    </w:p>
    <w:p w14:paraId="7594560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k = 19; k &gt;= 0; k--)</w:t>
      </w:r>
    </w:p>
    <w:p w14:paraId="56B4A4C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(l[P[k][x]] &gt;= l[y])</w:t>
      </w:r>
    </w:p>
    <w:p w14:paraId="6B22518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x = P[k][x];</w:t>
      </w:r>
    </w:p>
    <w:p w14:paraId="1E9E0C0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k = 19; k &gt;= 0; k--)</w:t>
      </w:r>
    </w:p>
    <w:p w14:paraId="303FF85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(l[P[k][y]] &gt;= l[x])</w:t>
      </w:r>
    </w:p>
    <w:p w14:paraId="21277B0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y = P[k][y];</w:t>
      </w:r>
    </w:p>
    <w:p w14:paraId="02A859D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k = 19; k &gt;= 0; k--)</w:t>
      </w:r>
    </w:p>
    <w:p w14:paraId="0F8B8F2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(P[k][x] != P[k][y]) {</w:t>
      </w:r>
    </w:p>
    <w:p w14:paraId="7800BE2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x = P[k][x];</w:t>
      </w:r>
    </w:p>
    <w:p w14:paraId="4F8B412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y = P[k][y];</w:t>
      </w:r>
    </w:p>
    <w:p w14:paraId="2C50039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14A659B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(x != y) {</w:t>
      </w:r>
    </w:p>
    <w:p w14:paraId="4CCCEBF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x = P[0][x];</w:t>
      </w:r>
    </w:p>
    <w:p w14:paraId="6C845F4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y = P[0][y];</w:t>
      </w:r>
    </w:p>
    <w:p w14:paraId="2D491C9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68DB6E7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x;</w:t>
      </w:r>
    </w:p>
    <w:p w14:paraId="4529338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8AB992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1EC9A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solve() {</w:t>
      </w:r>
    </w:p>
    <w:p w14:paraId="1A2AE1C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scanf("%d", &amp;n);</w:t>
      </w:r>
    </w:p>
    <w:p w14:paraId="7A23C45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 {</w:t>
      </w:r>
    </w:p>
    <w:p w14:paraId="49310B6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p;</w:t>
      </w:r>
    </w:p>
    <w:p w14:paraId="798F9D1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scanf("%d", &amp;p);</w:t>
      </w:r>
    </w:p>
    <w:p w14:paraId="1589CB4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(p-- &gt; 0) {</w:t>
      </w:r>
    </w:p>
    <w:p w14:paraId="62473F1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int q;</w:t>
      </w:r>
    </w:p>
    <w:p w14:paraId="624B9A2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scanf("%d", &amp;q);</w:t>
      </w:r>
    </w:p>
    <w:p w14:paraId="0966041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P[0][q] = i;</w:t>
      </w:r>
    </w:p>
    <w:p w14:paraId="29B6CC9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64D4144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371AA39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1402896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(P[0][i] == 0)</w:t>
      </w:r>
    </w:p>
    <w:p w14:paraId="405D50E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Root = i;</w:t>
      </w:r>
    </w:p>
    <w:p w14:paraId="56F5F27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346336F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level(i); // done l</w:t>
      </w:r>
    </w:p>
    <w:p w14:paraId="5D41627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6C932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k = 1; k &lt;= 19; k++)</w:t>
      </w:r>
    </w:p>
    <w:p w14:paraId="50552F8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i = 1; i &lt;= n; i++)</w:t>
      </w:r>
    </w:p>
    <w:p w14:paraId="6F0D466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P[k][i] = P[k - 1][P[k - 1][i]];</w:t>
      </w:r>
    </w:p>
    <w:p w14:paraId="6B51C62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2B10E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m;</w:t>
      </w:r>
    </w:p>
    <w:p w14:paraId="7E33F57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scanf("%d", &amp;m);</w:t>
      </w:r>
    </w:p>
    <w:p w14:paraId="2A5D7D2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(m-- &gt; 0) {</w:t>
      </w:r>
    </w:p>
    <w:p w14:paraId="5F96F23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x, y;</w:t>
      </w:r>
    </w:p>
    <w:p w14:paraId="3CD833C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scanf("%d%d", &amp;x, &amp;y);</w:t>
      </w:r>
    </w:p>
    <w:p w14:paraId="4D4636E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printf("%d\n", lca(x, y));</w:t>
      </w:r>
    </w:p>
    <w:p w14:paraId="19B5E4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7205809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82340C0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77F79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24614C2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t;</w:t>
      </w:r>
    </w:p>
    <w:p w14:paraId="43B2F27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scanf("%d", &amp;t);</w:t>
      </w:r>
    </w:p>
    <w:p w14:paraId="430BD26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t; i++) {</w:t>
      </w:r>
    </w:p>
    <w:p w14:paraId="3794D00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printf("Case %d:\n", i);</w:t>
      </w:r>
    </w:p>
    <w:p w14:paraId="62FE79D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solve();</w:t>
      </w:r>
    </w:p>
    <w:p w14:paraId="5795BF6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j = 1; j &lt;= n; j++) {</w:t>
      </w:r>
    </w:p>
    <w:p w14:paraId="26DD453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l[j] = 0;</w:t>
      </w:r>
    </w:p>
    <w:p w14:paraId="11B409B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P[0][j] = 0;</w:t>
      </w:r>
    </w:p>
    <w:p w14:paraId="42E4C18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5CE196B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55608EB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44F522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220F75F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 w:rsidRPr="00F320C6">
        <w:rPr>
          <w:rFonts w:ascii="Consolas" w:eastAsia="Consolas" w:hAnsi="Consolas" w:cs="Consolas"/>
          <w:b/>
          <w:sz w:val="20"/>
          <w:szCs w:val="20"/>
          <w:u w:val="single"/>
        </w:rPr>
        <w:t>6.</w:t>
      </w:r>
      <w:r w:rsidRPr="00F320C6"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Eratos:</w:t>
      </w:r>
    </w:p>
    <w:p w14:paraId="462C550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eratos(int n) {</w:t>
      </w:r>
    </w:p>
    <w:p w14:paraId="2DC6A30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nonpr[0] = nonpr[1] = true;</w:t>
      </w:r>
    </w:p>
    <w:p w14:paraId="3869AAF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D1D5D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&lt;= n; i++)</w:t>
      </w:r>
    </w:p>
    <w:p w14:paraId="3505BE2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(!nonpr[i])</w:t>
      </w:r>
    </w:p>
    <w:p w14:paraId="385D7DB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for (int j = i + i; j &lt;= n; j += i)</w:t>
      </w:r>
    </w:p>
    <w:p w14:paraId="75ADC11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nonpr[j] = true;</w:t>
      </w:r>
    </w:p>
    <w:p w14:paraId="25D615E8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132AB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775B7D1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(!nonpr[i]) prime[++nPrime] = i;</w:t>
      </w:r>
    </w:p>
    <w:p w14:paraId="0BDB7CF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E557820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  <w:u w:val="single"/>
        </w:rPr>
        <w:t>7.Extendedeuclid:</w:t>
      </w:r>
    </w:p>
    <w:p w14:paraId="2FEE5B8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#define long long long</w:t>
      </w:r>
    </w:p>
    <w:p w14:paraId="66397C0A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58887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typedef pair&lt;long, long&gt; ii;</w:t>
      </w:r>
    </w:p>
    <w:p w14:paraId="4D78083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typedef pair&lt;long, ii&gt; triple;</w:t>
      </w:r>
    </w:p>
    <w:p w14:paraId="10E0B8D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X first</w:t>
      </w:r>
    </w:p>
    <w:p w14:paraId="181F0DA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Y second</w:t>
      </w:r>
    </w:p>
    <w:p w14:paraId="7A5BB6CD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80CF5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ii extended_gcd(long a, long b) {</w:t>
      </w:r>
    </w:p>
    <w:p w14:paraId="079EC94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ii qr, st;</w:t>
      </w:r>
    </w:p>
    <w:p w14:paraId="719C2A4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(b == 0)</w:t>
      </w:r>
    </w:p>
    <w:p w14:paraId="0F0F4B0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ii(1, 0);</w:t>
      </w:r>
    </w:p>
    <w:p w14:paraId="58BD0B0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 {</w:t>
      </w:r>
    </w:p>
    <w:p w14:paraId="675DD99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qr = ii(a / b, a % b);</w:t>
      </w:r>
    </w:p>
    <w:p w14:paraId="1670AC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st = extended_gcd(b, qr.Y);</w:t>
      </w:r>
    </w:p>
    <w:p w14:paraId="7BA20A7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ii(st.Y, st.X - qr.X * st.Y);</w:t>
      </w:r>
    </w:p>
    <w:p w14:paraId="12794B5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524BC1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F44E8B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9FB01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gcd(long a, long b) {</w:t>
      </w:r>
    </w:p>
    <w:p w14:paraId="7632F10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(a == 0)</w:t>
      </w:r>
    </w:p>
    <w:p w14:paraId="1B55FD8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b;</w:t>
      </w:r>
    </w:p>
    <w:p w14:paraId="4CECD9D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14:paraId="356F1D1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gcd(b % a, a);</w:t>
      </w:r>
    </w:p>
    <w:p w14:paraId="02BB2C4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619F945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0A859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28B3638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FEB11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(;;) {</w:t>
      </w:r>
    </w:p>
    <w:p w14:paraId="39DCF19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p, q;</w:t>
      </w:r>
    </w:p>
    <w:p w14:paraId="6C2DCC3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(scanf("%lld%lld", &amp;p, &amp;q) &lt; 0) return 0;</w:t>
      </w:r>
    </w:p>
    <w:p w14:paraId="3400D61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ii ww = extended_gcd(p, q);</w:t>
      </w:r>
    </w:p>
    <w:p w14:paraId="1F22F8E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printf("%lld %lld %lld\n", ww.X, ww.Y, gcd(p, q));</w:t>
      </w:r>
    </w:p>
    <w:p w14:paraId="1BB415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66B54FC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4C2A497" w14:textId="77777777" w:rsidR="00EE6B1F" w:rsidRPr="00F320C6" w:rsidRDefault="00EE6B1F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</w:p>
    <w:p w14:paraId="4A31152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8.</w:t>
      </w:r>
      <w:r w:rsidRPr="00F320C6">
        <w:rPr>
          <w:b/>
          <w:color w:val="000000"/>
          <w:sz w:val="20"/>
          <w:szCs w:val="20"/>
          <w:u w:val="single"/>
        </w:rPr>
        <w:t>Fordbellman:</w:t>
      </w:r>
    </w:p>
    <w:p w14:paraId="5804C93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typedef pair&lt;int, int&gt; ii;</w:t>
      </w:r>
    </w:p>
    <w:p w14:paraId="4AA8133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vector&lt;ii&gt; a[230997];</w:t>
      </w:r>
    </w:p>
    <w:p w14:paraId="2CF6868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m;</w:t>
      </w:r>
    </w:p>
    <w:p w14:paraId="089345C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E7C1C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d[230997];</w:t>
      </w:r>
    </w:p>
    <w:p w14:paraId="1A00A4E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inqueue[230997];</w:t>
      </w:r>
    </w:p>
    <w:p w14:paraId="25C36765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6264F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bellman(int u) {</w:t>
      </w:r>
    </w:p>
    <w:p w14:paraId="5DC8E27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queue&lt;int&gt; qu;</w:t>
      </w:r>
    </w:p>
    <w:p w14:paraId="7EA52E5E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F0DA5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2FF5F2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d[i] = 1000111000;</w:t>
      </w:r>
    </w:p>
    <w:p w14:paraId="095E8AD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d[u] = 0;</w:t>
      </w:r>
    </w:p>
    <w:p w14:paraId="0B00F30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qu.push(u);</w:t>
      </w:r>
    </w:p>
    <w:p w14:paraId="3E794C9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inqueue[u] = true;</w:t>
      </w:r>
    </w:p>
    <w:p w14:paraId="4E7BCA9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16FFB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(qu.size()) {</w:t>
      </w:r>
    </w:p>
    <w:p w14:paraId="535D87B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u = qu.front();</w:t>
      </w:r>
    </w:p>
    <w:p w14:paraId="462C6F2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inqueue[u] = false;</w:t>
      </w:r>
    </w:p>
    <w:p w14:paraId="31B094F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qu.pop();</w:t>
      </w:r>
    </w:p>
    <w:p w14:paraId="5E5090BD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CD92E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i = 0; i &lt; a[u].size(); i++) {</w:t>
      </w:r>
    </w:p>
    <w:p w14:paraId="1089858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int v = a[u][i].Y;</w:t>
      </w:r>
    </w:p>
    <w:p w14:paraId="06D37AB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int uv = a[u][i].X;</w:t>
      </w:r>
    </w:p>
    <w:p w14:paraId="7A1656B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(d[v] &gt; d[u] + uv) {</w:t>
      </w:r>
    </w:p>
    <w:p w14:paraId="4609FE8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d[v] = d[u] + uv;</w:t>
      </w:r>
    </w:p>
    <w:p w14:paraId="08765CA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if (!inqueue[v]) {</w:t>
      </w:r>
    </w:p>
    <w:p w14:paraId="3FCE5EA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qu.push(v);</w:t>
      </w:r>
    </w:p>
    <w:p w14:paraId="6B12AFB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    inqueue[v] = true;</w:t>
      </w:r>
    </w:p>
    <w:p w14:paraId="46EB16E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}</w:t>
      </w:r>
    </w:p>
    <w:p w14:paraId="43D9A01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14:paraId="0EDE55F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02958C0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3E29961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C7027B5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B0277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61E5E7F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u, v;</w:t>
      </w:r>
    </w:p>
    <w:p w14:paraId="4C01381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scanf("%d%d%d%d", &amp;n, &amp;m, &amp;u, &amp;v);</w:t>
      </w:r>
    </w:p>
    <w:p w14:paraId="65D09A4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u++;</w:t>
      </w:r>
    </w:p>
    <w:p w14:paraId="0EBB4ED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v++;</w:t>
      </w:r>
    </w:p>
    <w:p w14:paraId="42CB642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(m--) {</w:t>
      </w:r>
    </w:p>
    <w:p w14:paraId="0FCEA0F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p, q, w;</w:t>
      </w:r>
    </w:p>
    <w:p w14:paraId="0501C0F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scanf("%d%d%d", &amp;p, &amp;q, &amp;w);</w:t>
      </w:r>
    </w:p>
    <w:p w14:paraId="2F5424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p++;</w:t>
      </w:r>
    </w:p>
    <w:p w14:paraId="4A02CCF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q++;</w:t>
      </w:r>
    </w:p>
    <w:p w14:paraId="687DCB6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a[p].push_back(ii(w, q));</w:t>
      </w:r>
    </w:p>
    <w:p w14:paraId="3CF1776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a[q].push_back(ii(w, p));</w:t>
      </w:r>
    </w:p>
    <w:p w14:paraId="167D7DD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67522E8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bellman(u);</w:t>
      </w:r>
    </w:p>
    <w:p w14:paraId="56D0919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printf("%d\n", d[v]);</w:t>
      </w:r>
    </w:p>
    <w:p w14:paraId="1A6E3A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11D2A85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9.</w:t>
      </w:r>
      <w:r w:rsidRPr="00F320C6">
        <w:rPr>
          <w:b/>
          <w:color w:val="000000"/>
          <w:sz w:val="20"/>
          <w:szCs w:val="20"/>
          <w:u w:val="single"/>
        </w:rPr>
        <w:t>Phi hàm Euler:</w:t>
      </w:r>
    </w:p>
    <w:p w14:paraId="59919BC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Power[230997][15];  // positive</w:t>
      </w:r>
    </w:p>
    <w:p w14:paraId="4210F5C8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B1DC1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power(int a, int k) {</w:t>
      </w:r>
    </w:p>
    <w:p w14:paraId="055611F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(k == 0) return 1;</w:t>
      </w:r>
    </w:p>
    <w:p w14:paraId="51FAF00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(Power[a][k] &gt; 0) return Power[a][k];</w:t>
      </w:r>
    </w:p>
    <w:p w14:paraId="22D69C6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p = power(a, k / 2);</w:t>
      </w:r>
    </w:p>
    <w:p w14:paraId="1E3AD1D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(k &amp; 1)</w:t>
      </w:r>
    </w:p>
    <w:p w14:paraId="519013D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Power[a][k] = p * p * a;</w:t>
      </w:r>
    </w:p>
    <w:p w14:paraId="1F55316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14:paraId="225565F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Power[a][k] = p * p;</w:t>
      </w:r>
    </w:p>
    <w:p w14:paraId="41362A0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5F7DC5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CD92A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phi(int p, int k) {</w:t>
      </w:r>
    </w:p>
    <w:p w14:paraId="097F293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// phi of p^k with p is a prime</w:t>
      </w:r>
    </w:p>
    <w:p w14:paraId="6E5C1C8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(k == 0) return 1;</w:t>
      </w:r>
    </w:p>
    <w:p w14:paraId="5EC0790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(p - 1) * power(p, k - 1);</w:t>
      </w:r>
    </w:p>
    <w:p w14:paraId="18F0151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D656CB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07A6A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Phi[230997];  // positive</w:t>
      </w:r>
    </w:p>
    <w:p w14:paraId="0B9050A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72A1D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long phi(int m) {</w:t>
      </w:r>
    </w:p>
    <w:p w14:paraId="5AB744B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om = m;</w:t>
      </w:r>
    </w:p>
    <w:p w14:paraId="43D30BB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r = 1;</w:t>
      </w:r>
    </w:p>
    <w:p w14:paraId="1276893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(Phi[om] &gt; 0) return Phi[om];</w:t>
      </w:r>
    </w:p>
    <w:p w14:paraId="687B9D6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* i &lt;= m; i++) {</w:t>
      </w:r>
    </w:p>
    <w:p w14:paraId="6951A99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int k = 0;</w:t>
      </w:r>
    </w:p>
    <w:p w14:paraId="7CE402C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(m % i == 0) {</w:t>
      </w:r>
    </w:p>
    <w:p w14:paraId="524AC4D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k++;</w:t>
      </w:r>
    </w:p>
    <w:p w14:paraId="196D2E9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m /= i;</w:t>
      </w:r>
    </w:p>
    <w:p w14:paraId="0CA208B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3F35197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 *= phi(i, k);</w:t>
      </w:r>
    </w:p>
    <w:p w14:paraId="731FB56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227F77A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(m &gt; 1) r *= phi(m, 1);</w:t>
      </w:r>
    </w:p>
    <w:p w14:paraId="0F1E1AE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Phi[om] = r;</w:t>
      </w:r>
    </w:p>
    <w:p w14:paraId="10FB1CF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C91D0D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04D38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n;</w:t>
      </w:r>
    </w:p>
    <w:p w14:paraId="413356E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98CD1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260156B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(;;) {</w:t>
      </w:r>
    </w:p>
    <w:p w14:paraId="1C6825B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scanf("%d", &amp;n);</w:t>
      </w:r>
    </w:p>
    <w:p w14:paraId="627A92C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(n == 0) return 0;</w:t>
      </w:r>
    </w:p>
    <w:p w14:paraId="135E8F5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long r = phi(n);</w:t>
      </w:r>
    </w:p>
    <w:p w14:paraId="2DAE311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printf("%lld\n", r);</w:t>
      </w:r>
    </w:p>
    <w:p w14:paraId="0E9EC89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7C82961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8C4912D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  <w:u w:val="single"/>
        </w:rPr>
        <w:t>10.Lehmer - Đếm số lượng số nguyên tố nhỏ hơn n:</w:t>
      </w:r>
    </w:p>
    <w:p w14:paraId="68023467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37A1311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long long long</w:t>
      </w:r>
    </w:p>
    <w:p w14:paraId="3DE4A80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100005;</w:t>
      </w:r>
    </w:p>
    <w:p w14:paraId="080FE81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M = 1000000007;</w:t>
      </w:r>
    </w:p>
    <w:p w14:paraId="6548A83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np[N];</w:t>
      </w:r>
    </w:p>
    <w:p w14:paraId="2F6AB76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p[N], pp = 0;</w:t>
      </w:r>
    </w:p>
    <w:p w14:paraId="2C0AA75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C25B9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eratos() {</w:t>
      </w:r>
    </w:p>
    <w:p w14:paraId="4E3FB4E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np[0] = np[1] = true;</w:t>
      </w:r>
    </w:p>
    <w:p w14:paraId="7D0BB29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* i &lt; N; i++)</w:t>
      </w:r>
    </w:p>
    <w:p w14:paraId="44D05A2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(!np[i])</w:t>
      </w:r>
    </w:p>
    <w:p w14:paraId="081F3C4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for (int j = i * i; j &lt; N; j += i) np[j] = true;</w:t>
      </w:r>
    </w:p>
    <w:p w14:paraId="3158F6F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&lt; N; i++)</w:t>
      </w:r>
    </w:p>
    <w:p w14:paraId="3D06526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(!np[i]) p[++pp] = i;</w:t>
      </w:r>
    </w:p>
    <w:p w14:paraId="3693B42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B73E0C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827E7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power(long a, long k) {</w:t>
      </w:r>
    </w:p>
    <w:p w14:paraId="34399A9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P = 1;</w:t>
      </w:r>
    </w:p>
    <w:p w14:paraId="20EBFE5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(k) {</w:t>
      </w:r>
    </w:p>
    <w:p w14:paraId="188898D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(k &amp; 1) P = P * a;</w:t>
      </w:r>
    </w:p>
    <w:p w14:paraId="4B5C05A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k /= 2;</w:t>
      </w:r>
    </w:p>
    <w:p w14:paraId="2452F06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 = a * a;</w:t>
      </w:r>
    </w:p>
    <w:p w14:paraId="1CDD737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76A4549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P;</w:t>
      </w:r>
    </w:p>
    <w:p w14:paraId="194EA21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8AE0A4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CD142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power(long a, long k, long M) {</w:t>
      </w:r>
    </w:p>
    <w:p w14:paraId="218B8F7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P = 1;</w:t>
      </w:r>
    </w:p>
    <w:p w14:paraId="020B738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(a = a % M; k; k /= 2) {</w:t>
      </w:r>
    </w:p>
    <w:p w14:paraId="0C5C4E8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(k &amp; 1) P = P * a % M;</w:t>
      </w:r>
    </w:p>
    <w:p w14:paraId="4C3D38E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 = a * a % M;</w:t>
      </w:r>
    </w:p>
    <w:p w14:paraId="63BCFF0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6490898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P;</w:t>
      </w:r>
    </w:p>
    <w:p w14:paraId="17F9060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768989A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B31AE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root(long n, long k) {</w:t>
      </w:r>
    </w:p>
    <w:p w14:paraId="7C1C947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x = pow(n, 1.0 / k);</w:t>
      </w:r>
    </w:p>
    <w:p w14:paraId="6F77A28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(power(x, k) % M == power(x, k, M) &amp;&amp; power(x, k) &lt; n) x++;</w:t>
      </w:r>
    </w:p>
    <w:p w14:paraId="5BA3932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(power(x, k) % M != power(x, k, M) || power(x, k) &gt; n) x--;</w:t>
      </w:r>
    </w:p>
    <w:p w14:paraId="2D500A5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x;</w:t>
      </w:r>
    </w:p>
    <w:p w14:paraId="72AA868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12F79C5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36AC5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map&lt;long, long&gt; Phi[N];</w:t>
      </w:r>
    </w:p>
    <w:p w14:paraId="0C7DAE64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97FBA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phi(long x, int a) {</w:t>
      </w:r>
    </w:p>
    <w:p w14:paraId="7D9F3BB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(Phi[a].count(x)) return Phi[a][x];</w:t>
      </w:r>
    </w:p>
    <w:p w14:paraId="60C3D9B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(a == 1) return (x + 1) / 2;</w:t>
      </w:r>
    </w:p>
    <w:p w14:paraId="548323E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Result = phi(x, a - 1) - phi(x / p[a], a - 1);</w:t>
      </w:r>
    </w:p>
    <w:p w14:paraId="4605557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Phi[a][x] = Result;</w:t>
      </w:r>
    </w:p>
    <w:p w14:paraId="55ADB74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45D56A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D2AE3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pi(long x) {</w:t>
      </w:r>
    </w:p>
    <w:p w14:paraId="2C727AD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(x &lt; N)</w:t>
      </w:r>
    </w:p>
    <w:p w14:paraId="3EDFD53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return upper_bound(p + 1, p + pp + 1, x) - (p + 1);</w:t>
      </w:r>
    </w:p>
    <w:p w14:paraId="2C04490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a = pi(root(x, 4));</w:t>
      </w:r>
    </w:p>
    <w:p w14:paraId="3B731A9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b = pi(root(x, 2));</w:t>
      </w:r>
    </w:p>
    <w:p w14:paraId="49CEF1E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c = pi(root(x, 3));</w:t>
      </w:r>
    </w:p>
    <w:p w14:paraId="23234B3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Sum = phi(x, a) + (b + a - 2) * (b - a + 1) / 2;</w:t>
      </w:r>
    </w:p>
    <w:p w14:paraId="1C085E9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a + 1; i &lt;= b; i++)</w:t>
      </w:r>
    </w:p>
    <w:p w14:paraId="0821546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Sum -= pi(x / p[i]);</w:t>
      </w:r>
    </w:p>
    <w:p w14:paraId="01B061F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a + 1; i &lt;= c; i++) {</w:t>
      </w:r>
    </w:p>
    <w:p w14:paraId="66AC0DE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long bi = pi(root(x / p[i], 2));</w:t>
      </w:r>
    </w:p>
    <w:p w14:paraId="719F80A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j = i; j &lt;= bi; j++)</w:t>
      </w:r>
    </w:p>
    <w:p w14:paraId="0F17C76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Sum -= pi(x / p[i] / p[j]) - (j - 1);</w:t>
      </w:r>
    </w:p>
    <w:p w14:paraId="1E48DB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6C1338D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Sum;</w:t>
      </w:r>
    </w:p>
    <w:p w14:paraId="3877D48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68217C8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B37BC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 main() {</w:t>
      </w:r>
    </w:p>
    <w:p w14:paraId="6BA012E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eratos();</w:t>
      </w:r>
    </w:p>
    <w:p w14:paraId="7701F5B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n;</w:t>
      </w:r>
    </w:p>
    <w:p w14:paraId="213B761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(cin &gt;&gt; n)</w:t>
      </w:r>
    </w:p>
    <w:p w14:paraId="012F4F9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cout &lt;&lt; pi(n) &lt;&lt; endl;</w:t>
      </w:r>
    </w:p>
    <w:p w14:paraId="0F0E176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2AA463F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7F9C041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11.</w:t>
      </w:r>
      <w:r w:rsidRPr="00F320C6">
        <w:rPr>
          <w:b/>
          <w:color w:val="000000"/>
          <w:sz w:val="20"/>
          <w:szCs w:val="20"/>
          <w:u w:val="single"/>
        </w:rPr>
        <w:t>Tìm bao lồi (Graham):</w:t>
      </w:r>
    </w:p>
    <w:p w14:paraId="1F5694A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typedef pair&lt;int, int&gt; ii;</w:t>
      </w:r>
    </w:p>
    <w:p w14:paraId="5791B13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X first</w:t>
      </w:r>
    </w:p>
    <w:p w14:paraId="0B498AE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#define Y second</w:t>
      </w:r>
    </w:p>
    <w:p w14:paraId="1F63025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5E449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ii origin;</w:t>
      </w:r>
    </w:p>
    <w:p w14:paraId="1F7AEF9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operator-=(ii &amp;A, ii B) {</w:t>
      </w:r>
    </w:p>
    <w:p w14:paraId="4A45277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A.X -= B.X;</w:t>
      </w:r>
    </w:p>
    <w:p w14:paraId="5A07533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A.Y -= B.Y;</w:t>
      </w:r>
    </w:p>
    <w:p w14:paraId="660F9EF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5383D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ccw(ii O, ii A, ii B) {</w:t>
      </w:r>
    </w:p>
    <w:p w14:paraId="1EF4A0F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A -= O, B -= O;</w:t>
      </w:r>
    </w:p>
    <w:p w14:paraId="29D0453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A.X * B.Y &gt; A.Y * B.X;</w:t>
      </w:r>
    </w:p>
    <w:p w14:paraId="35FBAE7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1360C52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bool cmp(ii A, ii B) { return ccw(origin, A, B); }</w:t>
      </w:r>
    </w:p>
    <w:p w14:paraId="02782C4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487C9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n;</w:t>
      </w:r>
    </w:p>
    <w:p w14:paraId="12E04E9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ii a[12309];</w:t>
      </w:r>
    </w:p>
    <w:p w14:paraId="42334434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CC60D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12AB41A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scanf("%d", &amp;n);</w:t>
      </w:r>
    </w:p>
    <w:p w14:paraId="4F01F2E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18CFE52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scanf("%d%d", &amp;a[i].X, &amp;a[i].Y);</w:t>
      </w:r>
    </w:p>
    <w:p w14:paraId="7A96D837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F1A80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sort(a + 1, a + n + 1);</w:t>
      </w:r>
    </w:p>
    <w:p w14:paraId="5CC7B3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origin = a[1];</w:t>
      </w:r>
    </w:p>
    <w:p w14:paraId="7437DD2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sort(a + 2, a + n + 1, cmp);</w:t>
      </w:r>
    </w:p>
    <w:p w14:paraId="1E2D1FF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a[0] = a[n];</w:t>
      </w:r>
    </w:p>
    <w:p w14:paraId="443093C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a[n + 1] = a[1];</w:t>
      </w:r>
    </w:p>
    <w:p w14:paraId="16A34BD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j = 1;</w:t>
      </w:r>
    </w:p>
    <w:p w14:paraId="11A0155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 + 1; i++) {  // a[1] and a[n+1] will be both added</w:t>
      </w:r>
    </w:p>
    <w:p w14:paraId="455FC64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(j &gt; 2 &amp;&amp; !ccw(a[j - 2], a[j - 1], a[i])) j--;</w:t>
      </w:r>
    </w:p>
    <w:p w14:paraId="0647896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a[j++] = a[i];</w:t>
      </w:r>
    </w:p>
    <w:p w14:paraId="016F4A4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2581440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n = j - 2;</w:t>
      </w:r>
    </w:p>
    <w:p w14:paraId="6B1CCB1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 printf("%d %d\n", a[i].X, a[i].Y);</w:t>
      </w:r>
    </w:p>
    <w:p w14:paraId="4AA910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2F69B68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59B4C63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12.</w:t>
      </w:r>
      <w:r w:rsidRPr="00F320C6">
        <w:rPr>
          <w:b/>
          <w:color w:val="000000"/>
          <w:sz w:val="20"/>
          <w:szCs w:val="20"/>
          <w:u w:val="single"/>
        </w:rPr>
        <w:t>BIGNUM:</w:t>
      </w:r>
    </w:p>
    <w:p w14:paraId="0723FE6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string add(string a, string b)</w:t>
      </w:r>
    </w:p>
    <w:p w14:paraId="0AE261A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{</w:t>
      </w:r>
    </w:p>
    <w:p w14:paraId="29C9D13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string res="";</w:t>
      </w:r>
    </w:p>
    <w:p w14:paraId="3E6ADFC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while(a.length() &lt; b.length()) a="0"+a;</w:t>
      </w:r>
    </w:p>
    <w:p w14:paraId="251797C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while(b.length() &lt; a.length()) b="0"+b;</w:t>
      </w:r>
    </w:p>
    <w:p w14:paraId="1525A56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carry=0;</w:t>
      </w:r>
    </w:p>
    <w:p w14:paraId="60461AA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for(int i=a.length()-1;i&gt;=0;i--)</w:t>
      </w:r>
    </w:p>
    <w:p w14:paraId="7C7A77F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{</w:t>
      </w:r>
    </w:p>
    <w:p w14:paraId="015A7C5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int tmp=a[i]-48 + b[i]-48 + carry;</w:t>
      </w:r>
    </w:p>
    <w:p w14:paraId="076084C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carry=tmp/10;</w:t>
      </w:r>
    </w:p>
    <w:p w14:paraId="1CD172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tmp=tmp%10;</w:t>
      </w:r>
    </w:p>
    <w:p w14:paraId="2A18BE9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res=(char)(tmp+48)+res;</w:t>
      </w:r>
    </w:p>
    <w:p w14:paraId="1254143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}</w:t>
      </w:r>
    </w:p>
    <w:p w14:paraId="3E99298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if(carry&gt;0) res="1"+res;</w:t>
      </w:r>
    </w:p>
    <w:p w14:paraId="14DB45E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return res;</w:t>
      </w:r>
    </w:p>
    <w:p w14:paraId="3B15518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}</w:t>
      </w:r>
    </w:p>
    <w:p w14:paraId="3BE5CB7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79BB4DC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string sub(string a, string b)</w:t>
      </w:r>
    </w:p>
    <w:p w14:paraId="21A391F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{</w:t>
      </w:r>
    </w:p>
    <w:p w14:paraId="1B22FC3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string res="";</w:t>
      </w:r>
    </w:p>
    <w:p w14:paraId="28324A6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while(a.length() &lt; b.length()) a="0"+a;</w:t>
      </w:r>
    </w:p>
    <w:p w14:paraId="2C5E3B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while(b.length() &lt; a.length()) b="0"+b;</w:t>
      </w:r>
    </w:p>
    <w:p w14:paraId="3613BF3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bool neg=false;</w:t>
      </w:r>
    </w:p>
    <w:p w14:paraId="2E9ABC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if(a&lt;b)</w:t>
      </w:r>
    </w:p>
    <w:p w14:paraId="0149E3E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{</w:t>
      </w:r>
    </w:p>
    <w:p w14:paraId="0ABA0B0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swap(a,b);</w:t>
      </w:r>
    </w:p>
    <w:p w14:paraId="1E462F7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neg=true;</w:t>
      </w:r>
    </w:p>
    <w:p w14:paraId="05989DE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}</w:t>
      </w:r>
    </w:p>
    <w:p w14:paraId="4AED52D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borrow=0;</w:t>
      </w:r>
    </w:p>
    <w:p w14:paraId="0D8F9D4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for(int i=a.length()-1; i&gt;=0;i--)</w:t>
      </w:r>
    </w:p>
    <w:p w14:paraId="599120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{</w:t>
      </w:r>
    </w:p>
    <w:p w14:paraId="2FA4564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int tmp=a[i]-b[i]-borrow;</w:t>
      </w:r>
    </w:p>
    <w:p w14:paraId="4E8EBAA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if(tmp&lt;0)</w:t>
      </w:r>
    </w:p>
    <w:p w14:paraId="549BA93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{</w:t>
      </w:r>
    </w:p>
    <w:p w14:paraId="72B7187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tmp+=10;</w:t>
      </w:r>
    </w:p>
    <w:p w14:paraId="7533632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borrow=1;</w:t>
      </w:r>
    </w:p>
    <w:p w14:paraId="4F6EBC3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}</w:t>
      </w:r>
    </w:p>
    <w:p w14:paraId="66381C2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else borrow=0;</w:t>
      </w:r>
    </w:p>
    <w:p w14:paraId="119C82D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res=(char)(tmp%10 + 48) + res;</w:t>
      </w:r>
    </w:p>
    <w:p w14:paraId="3C5381C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}</w:t>
      </w:r>
    </w:p>
    <w:p w14:paraId="6AA6F18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while(res.length()&gt;1 &amp;&amp; res[0]=='0') res.erase(0,1);</w:t>
      </w:r>
    </w:p>
    <w:p w14:paraId="218BDAE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if(neg) res="-"+res;</w:t>
      </w:r>
    </w:p>
    <w:p w14:paraId="0D58844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return res;</w:t>
      </w:r>
    </w:p>
    <w:p w14:paraId="17D6E3B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}</w:t>
      </w:r>
    </w:p>
    <w:p w14:paraId="29EADA7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31CBF22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string mul(string a, string b)</w:t>
      </w:r>
    </w:p>
    <w:p w14:paraId="7815A3B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{</w:t>
      </w:r>
    </w:p>
    <w:p w14:paraId="7136DD1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string res="";</w:t>
      </w:r>
    </w:p>
    <w:p w14:paraId="60CC1F4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n=a.length();</w:t>
      </w:r>
    </w:p>
    <w:p w14:paraId="11D7FC7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m=b.length();</w:t>
      </w:r>
    </w:p>
    <w:p w14:paraId="25FD6B1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len=n+m-1;</w:t>
      </w:r>
    </w:p>
    <w:p w14:paraId="0602805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int carry=0;</w:t>
      </w:r>
    </w:p>
    <w:p w14:paraId="29015BE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for(int i=len;i&gt;=0;i--)</w:t>
      </w:r>
    </w:p>
    <w:p w14:paraId="343044E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{</w:t>
      </w:r>
    </w:p>
    <w:p w14:paraId="3AD109E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int tmp=0;</w:t>
      </w:r>
    </w:p>
    <w:p w14:paraId="007663B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for(int j=n-1;j&gt;=0;j--)</w:t>
      </w:r>
    </w:p>
    <w:p w14:paraId="58DB900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if(i-j&lt;=m &amp;&amp; i-j&gt;=1)</w:t>
      </w:r>
    </w:p>
    <w:p w14:paraId="7A308F9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{</w:t>
      </w:r>
    </w:p>
    <w:p w14:paraId="34018A9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    int a1=a[j]-48;</w:t>
      </w:r>
    </w:p>
    <w:p w14:paraId="3A2FA57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    int b1=b[i-j-1]-48;</w:t>
      </w:r>
    </w:p>
    <w:p w14:paraId="50ECA14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    tmp+=a1*b1;</w:t>
      </w:r>
    </w:p>
    <w:p w14:paraId="20F4C83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}</w:t>
      </w:r>
    </w:p>
    <w:p w14:paraId="69B287A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tmp+=carry;</w:t>
      </w:r>
    </w:p>
    <w:p w14:paraId="010AF40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carry=tmp/10;</w:t>
      </w:r>
    </w:p>
    <w:p w14:paraId="1C415D2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        res=(char)(tmp%10 + 48)+res;</w:t>
      </w:r>
    </w:p>
    <w:p w14:paraId="129F977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}</w:t>
      </w:r>
    </w:p>
    <w:p w14:paraId="0F8327C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while(res.length()&gt;1 &amp;&amp; res[0]=='0') res.erase(0,1);</w:t>
      </w:r>
    </w:p>
    <w:p w14:paraId="3599060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7F7F7"/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    return res;</w:t>
      </w:r>
    </w:p>
    <w:p w14:paraId="4A89BDE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inherit" w:eastAsia="inherit" w:hAnsi="inherit" w:cs="inherit"/>
          <w:color w:val="000000"/>
          <w:sz w:val="20"/>
          <w:szCs w:val="20"/>
        </w:rPr>
        <w:t>}</w:t>
      </w:r>
    </w:p>
    <w:p w14:paraId="214750A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13.</w:t>
      </w:r>
      <w:r w:rsidRPr="00F320C6">
        <w:rPr>
          <w:b/>
          <w:color w:val="000000"/>
          <w:sz w:val="20"/>
          <w:szCs w:val="20"/>
          <w:u w:val="single"/>
        </w:rPr>
        <w:t>Phương trình bậc nhất 3 ẩn:</w:t>
      </w:r>
    </w:p>
    <w:p w14:paraId="47ED518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#define long long long</w:t>
      </w:r>
    </w:p>
    <w:p w14:paraId="765CCF5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8AA0F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det(int a1, int b1, int c1, int a2, int b2, int c2, int a3, int b3, int c3) {</w:t>
      </w:r>
    </w:p>
    <w:p w14:paraId="1E4DAFF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a1 * (b2 * c3 - b3 * c2) - b1 * (a2 * c3 - a3 * c2) + c1 * (a2 * b3 - a3 * b2);</w:t>
      </w:r>
    </w:p>
    <w:p w14:paraId="2563A1B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A3EE7C7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4EAD6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175E7E9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a1, b1, c1, d1;</w:t>
      </w:r>
    </w:p>
    <w:p w14:paraId="1F2C2A1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a2, b2, c2, d2;</w:t>
      </w:r>
    </w:p>
    <w:p w14:paraId="7C57CB7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a3, b3, c3, d3;</w:t>
      </w:r>
    </w:p>
    <w:p w14:paraId="4F263C0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DA76B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cin &gt;&gt; a1 &gt;&gt; b1 &gt;&gt; c1 &gt;&gt; d1;</w:t>
      </w:r>
    </w:p>
    <w:p w14:paraId="4008587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cin &gt;&gt; a2 &gt;&gt; b2 &gt;&gt; c2 &gt;&gt; d2;</w:t>
      </w:r>
    </w:p>
    <w:p w14:paraId="1B35AF5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cin &gt;&gt; a3 &gt;&gt; b3 &gt;&gt; c3 &gt;&gt; d3;</w:t>
      </w:r>
    </w:p>
    <w:p w14:paraId="75951AC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30897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long D = det(a1, b1, c1, a2, b2, c2, a3, b3, c3);</w:t>
      </w:r>
    </w:p>
    <w:p w14:paraId="0516D0A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double DX = det(d1, b1, c1, d2, b2, c2, d3, b3, c3);</w:t>
      </w:r>
    </w:p>
    <w:p w14:paraId="5750887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double DY = det(a1, d1, c1, a2, d2, c2, a3, d3, c3);</w:t>
      </w:r>
    </w:p>
    <w:p w14:paraId="478F19B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double DZ = det(a1, b1, d1, a2, b2, d2, a3, b3, d3);</w:t>
      </w:r>
    </w:p>
    <w:p w14:paraId="57DB347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7873A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if (D == 0)</w:t>
      </w:r>
    </w:p>
    <w:p w14:paraId="1AFA816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cout &lt;&lt; "Math error" &lt;&lt; endl;</w:t>
      </w:r>
    </w:p>
    <w:p w14:paraId="1742FFD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else</w:t>
      </w:r>
    </w:p>
    <w:p w14:paraId="005CE5F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cout &lt;&lt; DX / D &lt;&lt; " " &lt;&lt; DY / D &lt;&lt; " " &lt;&lt; DZ / D &lt;&lt; endl;</w:t>
      </w:r>
    </w:p>
    <w:p w14:paraId="06F01EC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4D9D2D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737B92A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14.</w:t>
      </w:r>
      <w:r w:rsidRPr="00F320C6">
        <w:rPr>
          <w:b/>
          <w:color w:val="000000"/>
          <w:sz w:val="20"/>
          <w:szCs w:val="20"/>
          <w:u w:val="single"/>
        </w:rPr>
        <w:t>Cặp điểm gần nhất:</w:t>
      </w:r>
    </w:p>
    <w:p w14:paraId="66B65042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struct point {</w:t>
      </w:r>
    </w:p>
    <w:p w14:paraId="7B31DF58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x, y;</w:t>
      </w:r>
    </w:p>
    <w:p w14:paraId="43523E56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};</w:t>
      </w:r>
    </w:p>
    <w:p w14:paraId="452E3D63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9F5D822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bool cmp_x(const point &amp;a, const point &amp;b) {</w:t>
      </w:r>
    </w:p>
    <w:p w14:paraId="077149AD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a.x &lt; b.x;</w:t>
      </w:r>
    </w:p>
    <w:p w14:paraId="2024239A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257695CD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15D9E8E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bool cmp_y(const point &amp;a, const point &amp;b) {</w:t>
      </w:r>
    </w:p>
    <w:p w14:paraId="0F989990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a.y &lt; b.y;</w:t>
      </w:r>
    </w:p>
    <w:p w14:paraId="6C47D2F8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1A757400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6EFD9E0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#define MAXN 100000</w:t>
      </w:r>
    </w:p>
    <w:p w14:paraId="5A8630DA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point a[MAXN];</w:t>
      </w:r>
    </w:p>
    <w:p w14:paraId="690D0A29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>double mindist; // biến lưu kết quả bài toán</w:t>
      </w:r>
    </w:p>
    <w:p w14:paraId="344BC779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A303B1B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>// tính khoảng cách giữa a và b rồi update kết quả</w:t>
      </w:r>
    </w:p>
    <w:p w14:paraId="075865F6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void upd_ans(const point &amp;a, const point &amp;b) {</w:t>
      </w:r>
    </w:p>
    <w:p w14:paraId="654C381A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dist = sqrt((a.x-b.x)*(a.x-b.x) + (a.y-b.y)*(a.y-b.y));</w:t>
      </w:r>
    </w:p>
    <w:p w14:paraId="38111DF4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if (dist &lt; mindist) mindist = dist;</w:t>
      </w:r>
    </w:p>
    <w:p w14:paraId="03B6F1AF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1C628A76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B669A13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void find(int l, int r) {</w:t>
      </w:r>
    </w:p>
    <w:p w14:paraId="7A319022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if (r &lt;= l) return;</w:t>
      </w:r>
    </w:p>
    <w:p w14:paraId="5A736242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// đoạn [l,r] có 2 phần tử</w:t>
      </w:r>
    </w:p>
    <w:p w14:paraId="178D6C33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if (r == l + 1) {</w:t>
      </w:r>
    </w:p>
    <w:p w14:paraId="277C9B6C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upd_ans(a[l], a[r]);</w:t>
      </w:r>
    </w:p>
    <w:p w14:paraId="72634F3B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 xml:space="preserve">        // sắp các phần tử lại theo y</w:t>
      </w:r>
    </w:p>
    <w:p w14:paraId="66E371D5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if (!cmp_y(a[l], a[r])) swap(a[l], a[r]);</w:t>
      </w:r>
    </w:p>
    <w:p w14:paraId="3E92EBB2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return;</w:t>
      </w:r>
    </w:p>
    <w:p w14:paraId="2568D40C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419B95AB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8C99BA3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m = (l + r) / 2;</w:t>
      </w:r>
    </w:p>
    <w:p w14:paraId="39647FE0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double midx = a[m].x;</w:t>
      </w:r>
    </w:p>
    <w:p w14:paraId="5F8A8F09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find(l, m);</w:t>
      </w:r>
    </w:p>
    <w:p w14:paraId="619E443A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find(m+1, r);</w:t>
      </w:r>
    </w:p>
    <w:p w14:paraId="0FAC5DDC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2996CE7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static point t[MAXN];</w:t>
      </w:r>
    </w:p>
    <w:p w14:paraId="32F3CBA9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 xml:space="preserve">    // trộn a[l,m] và a[m+1,r] lại, lưu vào mảng tạm t</w:t>
      </w:r>
    </w:p>
    <w:p w14:paraId="4DD8E1E5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merge(a+l, a+m+1, a+m+1, a+r+1, t, cmp_y);</w:t>
      </w:r>
    </w:p>
    <w:p w14:paraId="145EDD52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 xml:space="preserve">    // copy từ t về lại a</w:t>
      </w:r>
    </w:p>
    <w:p w14:paraId="165D3F13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copy(t, t+r-l+1, a+l);</w:t>
      </w:r>
    </w:p>
    <w:p w14:paraId="12497CCB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84536C3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// mảng t ở đây lưu các phần tử thỏa |x_i - midx| &lt; mindist,</w:t>
      </w:r>
    </w:p>
    <w:p w14:paraId="0252A777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sine" w:eastAsia="Cousine" w:hAnsi="Cousine" w:cs="Cousine"/>
          <w:color w:val="000000"/>
          <w:sz w:val="20"/>
          <w:szCs w:val="20"/>
        </w:rPr>
        <w:t xml:space="preserve">    // với số lượng phần tử là tm</w:t>
      </w:r>
    </w:p>
    <w:p w14:paraId="37EF44CA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// do đã sort nên các phần tử sẽ có y tăng dần</w:t>
      </w:r>
    </w:p>
    <w:p w14:paraId="712EDAF0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tm = 0;</w:t>
      </w:r>
    </w:p>
    <w:p w14:paraId="2D922D10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i=l; i&lt;=r; i++) if (abs(a[i].x-midx) &lt; mindist) {</w:t>
      </w:r>
    </w:p>
    <w:p w14:paraId="5BD78CA9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for (int j=tm-1; j&gt;=0 &amp;&amp; t[j].y &gt; a[i].y-mindist; j--)</w:t>
      </w:r>
    </w:p>
    <w:p w14:paraId="773C2507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upd_ans(a[i], t[j]);</w:t>
      </w:r>
    </w:p>
    <w:p w14:paraId="5965847D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t[tm++] = a[i];</w:t>
      </w:r>
    </w:p>
    <w:p w14:paraId="26988E7F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459F64DE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EED8479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8FFD80B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int main() {</w:t>
      </w:r>
    </w:p>
    <w:p w14:paraId="1A0FFFC8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ios::sync_with_stdio(false); cin.tie(0);</w:t>
      </w:r>
    </w:p>
    <w:p w14:paraId="72D450B4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628FA4E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n; cin &gt;&gt; n;</w:t>
      </w:r>
    </w:p>
    <w:p w14:paraId="7D177858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(int i=0; i&lt;n; i++) cin &gt;&gt; a[i].x &gt;&gt; a[i].y;</w:t>
      </w:r>
    </w:p>
    <w:p w14:paraId="0870CB66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A37AC3E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mindist = 1E20;</w:t>
      </w:r>
    </w:p>
    <w:p w14:paraId="74D7BC75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sort(a, a+n, cmp_x);</w:t>
      </w:r>
    </w:p>
    <w:p w14:paraId="1365D0F6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find(0, n-1);</w:t>
      </w:r>
    </w:p>
    <w:p w14:paraId="440E3BF8" w14:textId="77777777" w:rsidR="00EE6B1F" w:rsidRPr="00F320C6" w:rsidRDefault="00EE6B1F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11F6152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printf("%.3lf", mindist);</w:t>
      </w:r>
    </w:p>
    <w:p w14:paraId="5BE58AE3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0;</w:t>
      </w:r>
    </w:p>
    <w:p w14:paraId="100E094C" w14:textId="77777777" w:rsidR="00EE6B1F" w:rsidRPr="00F320C6" w:rsidRDefault="00AF583C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587727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lastRenderedPageBreak/>
        <w:t>15.</w:t>
      </w:r>
      <w:r w:rsidRPr="00F320C6">
        <w:rPr>
          <w:b/>
          <w:color w:val="000000"/>
          <w:sz w:val="20"/>
          <w:szCs w:val="20"/>
          <w:u w:val="single"/>
        </w:rPr>
        <w:t>KMP:</w:t>
      </w:r>
    </w:p>
    <w:p w14:paraId="384002F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const int N = 1000006;</w:t>
      </w:r>
    </w:p>
    <w:p w14:paraId="0ABFC57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m, n, Prev[N];</w:t>
      </w:r>
    </w:p>
    <w:p w14:paraId="7A06E4A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char a[N], b[N];</w:t>
      </w:r>
    </w:p>
    <w:p w14:paraId="757EE1F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B0828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518D146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scanf("%s%s", a + 1, b + 1);</w:t>
      </w:r>
    </w:p>
    <w:p w14:paraId="2C5430D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 = strlen(a + 1), n = strlen(b + 1);</w:t>
      </w:r>
    </w:p>
    <w:p w14:paraId="34E3AE1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9B2C8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Prev[0] = -1;</w:t>
      </w:r>
    </w:p>
    <w:p w14:paraId="650743E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 {</w:t>
      </w:r>
    </w:p>
    <w:p w14:paraId="62C3E19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Prev[i] = 0;</w:t>
      </w:r>
    </w:p>
    <w:p w14:paraId="0FB2F37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(int j = Prev[i - 1]; j != -1; j = Prev[j])</w:t>
      </w:r>
    </w:p>
    <w:p w14:paraId="5F32F53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(b[j + 1] == b[i]) {</w:t>
      </w:r>
    </w:p>
    <w:p w14:paraId="40F743A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Prev[i] = j + 1;</w:t>
      </w:r>
    </w:p>
    <w:p w14:paraId="68EA7E3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break;</w:t>
      </w:r>
    </w:p>
    <w:p w14:paraId="06F8A7B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14:paraId="0C4730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22161BB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u = 0;</w:t>
      </w:r>
    </w:p>
    <w:p w14:paraId="45316E4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m; i++) {</w:t>
      </w:r>
    </w:p>
    <w:p w14:paraId="14617CB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while (u != 0 &amp;&amp; b[u + 1] != a[i]) u = Prev[u];</w:t>
      </w:r>
    </w:p>
    <w:p w14:paraId="7AFAD5F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(b[u + 1] == a[i]) u++;</w:t>
      </w:r>
    </w:p>
    <w:p w14:paraId="03EF623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(u == n) printf("%d ", i - n + 1);</w:t>
      </w:r>
    </w:p>
    <w:p w14:paraId="11987B3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21BC3B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puts("");</w:t>
      </w:r>
    </w:p>
    <w:p w14:paraId="4D3D0ED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A6FE5B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</w:pPr>
      <w:r w:rsidRPr="00F320C6">
        <w:rPr>
          <w:rFonts w:ascii="Consolas" w:eastAsia="Consolas" w:hAnsi="Consolas" w:cs="Consolas"/>
          <w:b/>
          <w:sz w:val="20"/>
          <w:szCs w:val="20"/>
          <w:u w:val="single"/>
        </w:rPr>
        <w:t>16.</w:t>
      </w:r>
      <w:r w:rsidRPr="00F320C6">
        <w:rPr>
          <w:rFonts w:ascii="Consolas" w:eastAsia="Consolas" w:hAnsi="Consolas" w:cs="Consolas"/>
          <w:b/>
          <w:color w:val="000000"/>
          <w:sz w:val="20"/>
          <w:szCs w:val="20"/>
          <w:u w:val="single"/>
        </w:rPr>
        <w:t>HASH:</w:t>
      </w:r>
    </w:p>
    <w:p w14:paraId="71CD590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hash_build(char a[], int n, long H[]) {</w:t>
      </w:r>
    </w:p>
    <w:p w14:paraId="6DDC50E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n; i++)</w:t>
      </w:r>
    </w:p>
    <w:p w14:paraId="3819A51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H[i] = (H[i - 1] * M[1] + a[i]) % BASE;</w:t>
      </w:r>
    </w:p>
    <w:p w14:paraId="4ADF02C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68795DB5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0CE06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long hash_range(long H[], int L, int R) {</w:t>
      </w:r>
    </w:p>
    <w:p w14:paraId="700A1F6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return (H[R] - H[L - 1] * M[R - L + 1] + 1LL * BASE * BASE) % BASE;</w:t>
      </w:r>
    </w:p>
    <w:p w14:paraId="4F642EB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1607958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1C098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37A62A6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M[0] = 1;</w:t>
      </w:r>
    </w:p>
    <w:p w14:paraId="7CB496D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M[1] = 2309;</w:t>
      </w:r>
    </w:p>
    <w:p w14:paraId="370B9A8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2; i &lt; N; i++)</w:t>
      </w:r>
    </w:p>
    <w:p w14:paraId="5333565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M[i] = M[i - 1] * M[1] % BASE;</w:t>
      </w:r>
    </w:p>
    <w:p w14:paraId="73848E7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5A47E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scanf("%s", a + 1);</w:t>
      </w:r>
    </w:p>
    <w:p w14:paraId="0585D06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 = strlen(a + 1);</w:t>
      </w:r>
    </w:p>
    <w:p w14:paraId="7997A9B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scanf("%s", b + 1);</w:t>
      </w:r>
    </w:p>
    <w:p w14:paraId="4A56F68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n = strlen(b + 1);</w:t>
      </w:r>
    </w:p>
    <w:p w14:paraId="053D38B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hash_build(a, m, A);</w:t>
      </w:r>
    </w:p>
    <w:p w14:paraId="18B4C45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hash_build(b, n, B);</w:t>
      </w:r>
    </w:p>
    <w:p w14:paraId="69DD99A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&lt;= m - n + 1; i++) {</w:t>
      </w:r>
    </w:p>
    <w:p w14:paraId="755D215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(hash_range(A, i, i + n - 1) == B[n])</w:t>
      </w:r>
    </w:p>
    <w:p w14:paraId="10D4055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printf("%d ", i);</w:t>
      </w:r>
    </w:p>
    <w:p w14:paraId="30DE415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597C57F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printf("\n");</w:t>
      </w:r>
    </w:p>
    <w:p w14:paraId="124706D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9DDCF07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5D5C1B7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18.</w:t>
      </w:r>
      <w:r w:rsidRPr="00F320C6">
        <w:rPr>
          <w:b/>
          <w:color w:val="000000"/>
          <w:sz w:val="20"/>
          <w:szCs w:val="20"/>
          <w:u w:val="single"/>
        </w:rPr>
        <w:t>RMQ:</w:t>
      </w:r>
    </w:p>
    <w:p w14:paraId="319712A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a[230997];</w:t>
      </w:r>
    </w:p>
    <w:p w14:paraId="0BB369C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M[230997][23];</w:t>
      </w:r>
    </w:p>
    <w:p w14:paraId="7CED103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m;</w:t>
      </w:r>
    </w:p>
    <w:p w14:paraId="2D93040A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0EBE2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max(int a, int b) { return a &gt; b ? a : b; }</w:t>
      </w:r>
    </w:p>
    <w:p w14:paraId="5CA3070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50D45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38EE9D5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i, k;</w:t>
      </w:r>
    </w:p>
    <w:p w14:paraId="3516F22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scanf("%d%d", &amp;n, &amp;m);</w:t>
      </w:r>
    </w:p>
    <w:p w14:paraId="4C54194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 = 1; i &lt;= n; i++)</w:t>
      </w:r>
    </w:p>
    <w:p w14:paraId="5159CC1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scanf("%d", &amp;a[i]);</w:t>
      </w:r>
    </w:p>
    <w:p w14:paraId="7CF6B93C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2D25D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 = 1; i &lt;= n; i++) M[i][0] = a[i];</w:t>
      </w:r>
    </w:p>
    <w:p w14:paraId="7F106F8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92AAF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(k = 1; (1 &lt;&lt; k) &lt;= n; k++)</w:t>
      </w:r>
    </w:p>
    <w:p w14:paraId="79B680F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for (i = 1; i + (1 &lt;&lt; k) - 1 &lt;= n; i++)</w:t>
      </w:r>
    </w:p>
    <w:p w14:paraId="697DF0B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M[i][k] = max(M[i][k - 1], M[i + (1 &lt;&lt; (k - 1))][k - 1]);</w:t>
      </w:r>
    </w:p>
    <w:p w14:paraId="1F87D7C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6D8B1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u, v;</w:t>
      </w:r>
    </w:p>
    <w:p w14:paraId="3A7EBC9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while (m--) {</w:t>
      </w:r>
    </w:p>
    <w:p w14:paraId="2B16AE2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scanf("%d%d", &amp;u, &amp;v);</w:t>
      </w:r>
    </w:p>
    <w:p w14:paraId="2023BCD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k = log2(v - u + 1);</w:t>
      </w:r>
    </w:p>
    <w:p w14:paraId="1610B0E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printf("%d\n", max(M[u][k], M[v - (1 &lt;&lt; k) + 1][k]));</w:t>
      </w:r>
    </w:p>
    <w:p w14:paraId="195EEF6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6A13DED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1758F1C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17.</w:t>
      </w:r>
      <w:r w:rsidRPr="00F320C6">
        <w:rPr>
          <w:b/>
          <w:color w:val="000000"/>
          <w:sz w:val="20"/>
          <w:szCs w:val="20"/>
          <w:u w:val="single"/>
        </w:rPr>
        <w:t>Z function:</w:t>
      </w:r>
    </w:p>
    <w:p w14:paraId="4A40ACB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#define N 500005</w:t>
      </w:r>
    </w:p>
    <w:p w14:paraId="2E2FF77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n, z[N];</w:t>
      </w:r>
    </w:p>
    <w:p w14:paraId="0135BFD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char a[N];</w:t>
      </w:r>
    </w:p>
    <w:p w14:paraId="060E5223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71BBD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void make_z(char a[], int n, int F[]) {</w:t>
      </w:r>
    </w:p>
    <w:p w14:paraId="1C3F219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int L = -1, R = -1;</w:t>
      </w:r>
    </w:p>
    <w:p w14:paraId="3CF9792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F[0] = n;</w:t>
      </w:r>
    </w:p>
    <w:p w14:paraId="49A97CF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1; i &lt; n; i++) {</w:t>
      </w:r>
    </w:p>
    <w:p w14:paraId="062C31F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if (i &gt; R) {</w:t>
      </w:r>
    </w:p>
    <w:p w14:paraId="68851AC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L = i;</w:t>
      </w:r>
    </w:p>
    <w:p w14:paraId="55614CE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R = i - 1;</w:t>
      </w:r>
    </w:p>
    <w:p w14:paraId="10CF7F5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while (R &lt; n - 1 &amp;&amp; a[R + 1] == a[R - L + 1]) R++;</w:t>
      </w:r>
    </w:p>
    <w:p w14:paraId="03546B5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F[i] = R - L + 1;</w:t>
      </w:r>
    </w:p>
    <w:p w14:paraId="58A6E0C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 else {</w:t>
      </w:r>
    </w:p>
    <w:p w14:paraId="150A8CB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if (F[i - L] &lt; R - i + 1)</w:t>
      </w:r>
    </w:p>
    <w:p w14:paraId="50C4FF1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lastRenderedPageBreak/>
        <w:t>                F[i] = F[i - L];</w:t>
      </w:r>
    </w:p>
    <w:p w14:paraId="307B723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else {</w:t>
      </w:r>
    </w:p>
    <w:p w14:paraId="0ADAA0A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L = i;</w:t>
      </w:r>
    </w:p>
    <w:p w14:paraId="0051B7E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while (R &lt; n - 1 &amp;&amp; a[R + 1] == a[R - L + 1]) R++;</w:t>
      </w:r>
    </w:p>
    <w:p w14:paraId="5A08EA3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    F[i] = R - L + 1;</w:t>
      </w:r>
    </w:p>
    <w:p w14:paraId="230E1CE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    }</w:t>
      </w:r>
    </w:p>
    <w:p w14:paraId="6F77480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}</w:t>
      </w:r>
    </w:p>
    <w:p w14:paraId="4E13B97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}</w:t>
      </w:r>
    </w:p>
    <w:p w14:paraId="65BE102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77F45F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8AB263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int main() {</w:t>
      </w:r>
    </w:p>
    <w:p w14:paraId="58E5C28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gets(a);</w:t>
      </w:r>
    </w:p>
    <w:p w14:paraId="016497E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n = strlen(a);</w:t>
      </w:r>
    </w:p>
    <w:p w14:paraId="0B23364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make_z(a, n, z);</w:t>
      </w:r>
    </w:p>
    <w:p w14:paraId="60E5393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for (int i = 0; i &lt; n; i++)</w:t>
      </w:r>
    </w:p>
    <w:p w14:paraId="54D039D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    printf("%d ", z[i]);</w:t>
      </w:r>
    </w:p>
    <w:p w14:paraId="5348139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    printf("\n");</w:t>
      </w:r>
    </w:p>
    <w:p w14:paraId="0F249F4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AFF910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19.</w:t>
      </w:r>
      <w:r w:rsidRPr="00F320C6">
        <w:rPr>
          <w:b/>
          <w:color w:val="000000"/>
          <w:sz w:val="20"/>
          <w:szCs w:val="20"/>
          <w:u w:val="single"/>
        </w:rPr>
        <w:t>Trie:</w:t>
      </w:r>
    </w:p>
    <w:p w14:paraId="096BADC3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struct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Trie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14:paraId="02F5BAC1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ID = 1;</w:t>
      </w:r>
    </w:p>
    <w:p w14:paraId="280A3856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struct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14:paraId="2B1FF3E4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size;</w:t>
      </w:r>
    </w:p>
    <w:p w14:paraId="03DC4899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child[2];</w:t>
      </w:r>
    </w:p>
    <w:p w14:paraId="34D9D619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23F73F9F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() {</w:t>
      </w:r>
    </w:p>
    <w:p w14:paraId="5F5075A0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size = 0;</w:t>
      </w:r>
    </w:p>
    <w:p w14:paraId="2CBD642D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child[0] = child[1] = 0;</w:t>
      </w:r>
    </w:p>
    <w:p w14:paraId="78B8DF25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6755959C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};</w:t>
      </w:r>
    </w:p>
    <w:p w14:paraId="59597596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5800D541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vector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&gt; node;</w:t>
      </w:r>
    </w:p>
    <w:p w14:paraId="33020FAE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Trie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n) {</w:t>
      </w:r>
    </w:p>
    <w:p w14:paraId="712063B8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node.resize(30 * n + 5);</w:t>
      </w:r>
    </w:p>
    <w:p w14:paraId="029E7E10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1556D4CD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3F2E7DAA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void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insert(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val) {</w:t>
      </w:r>
    </w:p>
    <w:p w14:paraId="7597AE48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root = 1;</w:t>
      </w:r>
    </w:p>
    <w:p w14:paraId="570603F4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 = 29; i &gt;= 0; i--) {</w:t>
      </w:r>
    </w:p>
    <w:p w14:paraId="1CD294F7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bit =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bool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) (val &amp; (1 &lt;&lt; i));</w:t>
      </w:r>
    </w:p>
    <w:p w14:paraId="55A97BBB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61FC9105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node[root].size++;</w:t>
      </w:r>
    </w:p>
    <w:p w14:paraId="31544FB9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(node[root].child[bit] == 0) {</w:t>
      </w:r>
    </w:p>
    <w:p w14:paraId="0A833D0F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node[root].child[bit] = ++ID;</w:t>
      </w:r>
    </w:p>
    <w:p w14:paraId="67CA1B8C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4F8FC56A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root = node[root].child[bit];</w:t>
      </w:r>
    </w:p>
    <w:p w14:paraId="59956180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52CA5E37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388D4158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1E108CE3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queryMin(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val) {</w:t>
      </w:r>
    </w:p>
    <w:p w14:paraId="7BF9919D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root = 1;</w:t>
      </w:r>
    </w:p>
    <w:p w14:paraId="30543A3C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res = 0;</w:t>
      </w:r>
    </w:p>
    <w:p w14:paraId="2A4ACF90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 = 29; i &gt;= 0; i--) {</w:t>
      </w:r>
    </w:p>
    <w:p w14:paraId="130990E5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bit =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bool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) (val &amp; (1 &lt;&lt; i));</w:t>
      </w:r>
    </w:p>
    <w:p w14:paraId="710862E7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69C71D38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(node[root].child[bit] == 0) {</w:t>
      </w:r>
    </w:p>
    <w:p w14:paraId="16B8DD5D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root = node[root].child[bit];</w:t>
      </w:r>
    </w:p>
    <w:p w14:paraId="4D110177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2072136A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else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14:paraId="535F9389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res += (1 &lt;&lt; i);</w:t>
      </w:r>
    </w:p>
    <w:p w14:paraId="14ABDA4B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root = node[root].child[bit ^ 1];</w:t>
      </w:r>
    </w:p>
    <w:p w14:paraId="1FE23BD3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451DD98E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252FF680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res;</w:t>
      </w:r>
    </w:p>
    <w:p w14:paraId="3C106524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5C04EB58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43C583EF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queryMax(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val) {</w:t>
      </w:r>
    </w:p>
    <w:p w14:paraId="0B63300F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root = 1;</w:t>
      </w:r>
    </w:p>
    <w:p w14:paraId="773766D1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long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res = 0;</w:t>
      </w:r>
    </w:p>
    <w:p w14:paraId="2370690C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for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i = 29; i &gt;= 0; i--) {</w:t>
      </w:r>
    </w:p>
    <w:p w14:paraId="2A7AB46C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bit = (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bool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) (val &amp; (1 &lt;&lt; i));</w:t>
      </w:r>
    </w:p>
    <w:p w14:paraId="40685C84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bit ^= 1;</w:t>
      </w:r>
    </w:p>
    <w:p w14:paraId="7EB20027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0DBCCDF5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(node[root].child[bit] == 0) {</w:t>
      </w:r>
    </w:p>
    <w:p w14:paraId="1F35F82A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root = node[root].child[bit ^ 1];</w:t>
      </w:r>
    </w:p>
    <w:p w14:paraId="747E13A9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23C52146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else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{</w:t>
      </w:r>
    </w:p>
    <w:p w14:paraId="5C9A3D0A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res += (1 &lt;&lt; i);</w:t>
      </w:r>
    </w:p>
    <w:p w14:paraId="242494D5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root = node[root].child[bit];</w:t>
      </w:r>
    </w:p>
    <w:p w14:paraId="2A6E6DF2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697CAA17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6E9611A4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 w:rsidRPr="00F320C6">
        <w:rPr>
          <w:rFonts w:ascii="Courier New" w:eastAsia="Courier New" w:hAnsi="Courier New" w:cs="Courier New"/>
          <w:b/>
          <w:color w:val="000000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res;</w:t>
      </w:r>
    </w:p>
    <w:p w14:paraId="0E2F9FE4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5415A31A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};</w:t>
      </w:r>
    </w:p>
    <w:p w14:paraId="5D1EFBE7" w14:textId="77777777" w:rsidR="00EE6B1F" w:rsidRPr="00F320C6" w:rsidRDefault="00AF58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FF0F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08B2B67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4B0FD6FD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240"/>
        <w:rPr>
          <w:rFonts w:ascii="Quattrocento Sans" w:eastAsia="Quattrocento Sans" w:hAnsi="Quattrocento Sans" w:cs="Quattrocento Sans"/>
          <w:color w:val="24292F"/>
          <w:sz w:val="20"/>
          <w:szCs w:val="20"/>
        </w:rPr>
      </w:pPr>
      <w:r w:rsidRPr="00F320C6">
        <w:rPr>
          <w:rFonts w:ascii="Quattrocento Sans" w:eastAsia="Quattrocento Sans" w:hAnsi="Quattrocento Sans" w:cs="Quattrocento Sans"/>
          <w:color w:val="24292F"/>
          <w:sz w:val="20"/>
          <w:szCs w:val="20"/>
        </w:rPr>
        <w:t xml:space="preserve">20.Segment tree </w:t>
      </w:r>
    </w:p>
    <w:p w14:paraId="39B7923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lastRenderedPageBreak/>
        <w:t>#include &lt;bits/stdc++.h&gt;</w:t>
      </w:r>
    </w:p>
    <w:p w14:paraId="5271D7F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using namespace std;</w:t>
      </w:r>
    </w:p>
    <w:p w14:paraId="74772C91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1AF5B0F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const int N = 1e5 + 10;</w:t>
      </w:r>
    </w:p>
    <w:p w14:paraId="5E9291A0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37E9932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int node[4*N];</w:t>
      </w:r>
    </w:p>
    <w:p w14:paraId="16BFD5FB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5880AD3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void modify(int seg, int l, int r, int p, int val){</w:t>
      </w:r>
    </w:p>
    <w:p w14:paraId="5B82D9B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if(l == r){</w:t>
      </w:r>
    </w:p>
    <w:p w14:paraId="45E6680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node[seg] += val;</w:t>
      </w:r>
    </w:p>
    <w:p w14:paraId="33313FF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return;</w:t>
      </w:r>
    </w:p>
    <w:p w14:paraId="036EB5E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}</w:t>
      </w:r>
    </w:p>
    <w:p w14:paraId="49451EF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int mid = (l + r)/2;</w:t>
      </w:r>
    </w:p>
    <w:p w14:paraId="7BC268A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if(p &lt;= mid){</w:t>
      </w:r>
    </w:p>
    <w:p w14:paraId="6C350C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modify(2*seg + 1, l, mid, p, val);</w:t>
      </w:r>
    </w:p>
    <w:p w14:paraId="4A3921B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}else{</w:t>
      </w:r>
    </w:p>
    <w:p w14:paraId="0CCF2C1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modify(2*seg + 2, mid + 1, r, p, val);</w:t>
      </w:r>
    </w:p>
    <w:p w14:paraId="02DB5A8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}</w:t>
      </w:r>
    </w:p>
    <w:p w14:paraId="342DB82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node[seg] = node[2*seg + 1] + node[2*seg + 2];</w:t>
      </w:r>
    </w:p>
    <w:p w14:paraId="58FE7D5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14:paraId="361B8D4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5A06F33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int sum(int seg, int l, int r, int a, int b){</w:t>
      </w:r>
    </w:p>
    <w:p w14:paraId="57AD87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if(l &gt; b || r &lt; a) return 0;</w:t>
      </w:r>
    </w:p>
    <w:p w14:paraId="373FC93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if(l &gt;= a &amp;&amp; r &lt;= b) return node[seg];</w:t>
      </w:r>
    </w:p>
    <w:p w14:paraId="25174BF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int mid = (l + r)/2;</w:t>
      </w:r>
    </w:p>
    <w:p w14:paraId="09C9849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return sum(2*seg + 1, l, mid, a, b) + sum(2*seg + 2, mid + 1, r, a, b);</w:t>
      </w:r>
    </w:p>
    <w:p w14:paraId="12F164F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14:paraId="51BBEB3E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313C7F3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int main(){</w:t>
      </w:r>
    </w:p>
    <w:p w14:paraId="78EA3F9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int n, m;</w:t>
      </w:r>
    </w:p>
    <w:p w14:paraId="4D9599E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scanf("%d %d", &amp;n, &amp;m);</w:t>
      </w:r>
    </w:p>
    <w:p w14:paraId="7F3E396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for(int i = 1; i &lt;= m; i++){</w:t>
      </w:r>
    </w:p>
    <w:p w14:paraId="112D731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char t;</w:t>
      </w:r>
    </w:p>
    <w:p w14:paraId="17A4522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scanf(" %c", &amp;t);</w:t>
      </w:r>
    </w:p>
    <w:p w14:paraId="15F183F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if(t == 'A'){</w:t>
      </w:r>
    </w:p>
    <w:p w14:paraId="6D6102C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int p, x;</w:t>
      </w:r>
    </w:p>
    <w:p w14:paraId="3DB4A1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scanf("%d %d", &amp;p, &amp;x);</w:t>
      </w:r>
    </w:p>
    <w:p w14:paraId="559AF1F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modify(0, 1, n, p, x);</w:t>
      </w:r>
    </w:p>
    <w:p w14:paraId="3442334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}else{</w:t>
      </w:r>
    </w:p>
    <w:p w14:paraId="6AB6FA3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int a, b;</w:t>
      </w:r>
    </w:p>
    <w:p w14:paraId="08AB249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scanf("%d %d", &amp;a, &amp;b);</w:t>
      </w:r>
    </w:p>
    <w:p w14:paraId="28A7AFA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    printf("%d\n", sum(0, 1, n, a, b));</w:t>
      </w:r>
    </w:p>
    <w:p w14:paraId="440ADB6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    }</w:t>
      </w:r>
    </w:p>
    <w:p w14:paraId="6F91008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}</w:t>
      </w:r>
    </w:p>
    <w:p w14:paraId="28CDEE4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 xml:space="preserve">    return 0;</w:t>
      </w:r>
    </w:p>
    <w:p w14:paraId="7F3B965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14:paraId="2C04C6A1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360" w:after="240"/>
        <w:rPr>
          <w:rFonts w:ascii="Quattrocento Sans" w:eastAsia="Quattrocento Sans" w:hAnsi="Quattrocento Sans" w:cs="Quattrocento Sans"/>
          <w:color w:val="24292F"/>
          <w:sz w:val="20"/>
          <w:szCs w:val="20"/>
        </w:rPr>
      </w:pPr>
      <w:r w:rsidRPr="00F320C6">
        <w:rPr>
          <w:rFonts w:ascii="Quattrocento Sans" w:eastAsia="Quattrocento Sans" w:hAnsi="Quattrocento Sans" w:cs="Quattrocento Sans"/>
          <w:color w:val="24292F"/>
          <w:sz w:val="20"/>
          <w:szCs w:val="20"/>
        </w:rPr>
        <w:t>21.Binary Indexed tree (Fenwick Tree)</w:t>
      </w:r>
    </w:p>
    <w:p w14:paraId="4E44DBB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#include &lt;iostream&gt;</w:t>
      </w:r>
    </w:p>
    <w:p w14:paraId="42AEC5E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using namespace std;</w:t>
      </w:r>
    </w:p>
    <w:p w14:paraId="45EB7D3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762EC32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int n, m, k;</w:t>
      </w:r>
    </w:p>
    <w:p w14:paraId="7B02714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long long arr[1000005];</w:t>
      </w:r>
    </w:p>
    <w:p w14:paraId="27C0D29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long long tree[1000005];</w:t>
      </w:r>
    </w:p>
    <w:p w14:paraId="2B5ABE7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5348F6F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void update(int idx, int val) {</w:t>
      </w:r>
    </w:p>
    <w:p w14:paraId="3137AD5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while (idx &lt;= n) {</w:t>
      </w:r>
    </w:p>
    <w:p w14:paraId="40009D6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tree[idx] += val;</w:t>
      </w:r>
    </w:p>
    <w:p w14:paraId="72A3028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 xml:space="preserve">idx += (idx &amp; -idx); </w:t>
      </w:r>
    </w:p>
    <w:p w14:paraId="72A509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4060C12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14:paraId="5ADFCEF6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5713979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long long read(int idx) {</w:t>
      </w:r>
    </w:p>
    <w:p w14:paraId="25AC89F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long long ret = 0;</w:t>
      </w:r>
    </w:p>
    <w:p w14:paraId="67350B4A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78FEF1D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while (idx &gt; 0) {</w:t>
      </w:r>
    </w:p>
    <w:p w14:paraId="678FDA4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 += tree[idx];</w:t>
      </w:r>
    </w:p>
    <w:p w14:paraId="14B4EF3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 xml:space="preserve">idx -= (idx &amp; -idx); </w:t>
      </w:r>
    </w:p>
    <w:p w14:paraId="7C49F7A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3CADD5D9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73F1B12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return ret;</w:t>
      </w:r>
    </w:p>
    <w:p w14:paraId="1A25544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14:paraId="251DC822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29392A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int main() {</w:t>
      </w:r>
    </w:p>
    <w:p w14:paraId="726CC88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scanf("%d %d %d", &amp;n, &amp;m, &amp;k);</w:t>
      </w:r>
    </w:p>
    <w:p w14:paraId="5256036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for (int i = 1; i &lt;= n; i++) {</w:t>
      </w:r>
    </w:p>
    <w:p w14:paraId="48CCF92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scanf("%lld", &amp;arr[i]);</w:t>
      </w:r>
    </w:p>
    <w:p w14:paraId="7A7F479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update(i, arr[i]);</w:t>
      </w:r>
    </w:p>
    <w:p w14:paraId="7FEAB12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699A95F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int a, b, c;</w:t>
      </w:r>
    </w:p>
    <w:p w14:paraId="6A77B6C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for (int i = 0; i &lt; m + k; i++) {</w:t>
      </w:r>
    </w:p>
    <w:p w14:paraId="0DAC349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scanf("%d %d %d", &amp;a, &amp;b, &amp;c);</w:t>
      </w:r>
    </w:p>
    <w:p w14:paraId="226AF44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(a == 1) {</w:t>
      </w:r>
    </w:p>
    <w:p w14:paraId="7C29223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update(b, c - arr[b]);</w:t>
      </w:r>
    </w:p>
    <w:p w14:paraId="5111EE6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arr[b] = c;</w:t>
      </w:r>
    </w:p>
    <w:p w14:paraId="37F379E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1297506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else {</w:t>
      </w:r>
    </w:p>
    <w:p w14:paraId="51F46AF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printf("%lld\n", read(c) - read(b - 1));</w:t>
      </w:r>
    </w:p>
    <w:p w14:paraId="28B76C2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1FBBF9E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096E79BF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6E4146A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return 0;</w:t>
      </w:r>
    </w:p>
    <w:p w14:paraId="5940BD0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14:paraId="23A0844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22.</w:t>
      </w:r>
      <w:r w:rsidRPr="00F320C6">
        <w:rPr>
          <w:b/>
          <w:color w:val="000000"/>
          <w:sz w:val="20"/>
          <w:szCs w:val="20"/>
          <w:u w:val="single"/>
        </w:rPr>
        <w:t>Rabin -Miller:</w:t>
      </w:r>
    </w:p>
    <w:p w14:paraId="6000076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const int RAB[] = {3,5,7,11,13,17}, R = sizeof(RAB)/sizeof(RAB[0]);</w:t>
      </w:r>
    </w:p>
    <w:p w14:paraId="7C2942F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LL pm(LL a, LL e, LL m) {</w:t>
      </w:r>
    </w:p>
    <w:p w14:paraId="55FC3A8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(m==1) return 0;</w:t>
      </w:r>
    </w:p>
    <w:p w14:paraId="485D491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(!e) return 1;</w:t>
      </w:r>
    </w:p>
    <w:p w14:paraId="3DC9FC9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lastRenderedPageBreak/>
        <w:tab/>
        <w:t>LL t = 1;</w:t>
      </w:r>
    </w:p>
    <w:p w14:paraId="08EB91F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while (e &gt; 1) {</w:t>
      </w:r>
    </w:p>
    <w:p w14:paraId="504B35D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(e&amp;1) t = t*a%m;</w:t>
      </w:r>
    </w:p>
    <w:p w14:paraId="705CC6F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a = a*a%m;</w:t>
      </w:r>
    </w:p>
    <w:p w14:paraId="324A512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e &gt;&gt;= 1;</w:t>
      </w:r>
    </w:p>
    <w:p w14:paraId="6818AB4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156F6F4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return t*a%m;</w:t>
      </w:r>
    </w:p>
    <w:p w14:paraId="6F0DB2C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14:paraId="7B8FE23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bool primeTest(LL n) {</w:t>
      </w:r>
    </w:p>
    <w:p w14:paraId="59E6501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(n==2) return true;</w:t>
      </w:r>
    </w:p>
    <w:p w14:paraId="739B62C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(n&lt;2 || (n&amp;1)==0) return false;</w:t>
      </w:r>
    </w:p>
    <w:p w14:paraId="2B29B07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</w:p>
    <w:p w14:paraId="796340A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LL m = n-1, s = 0;</w:t>
      </w:r>
    </w:p>
    <w:p w14:paraId="6FB46A2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while ((m&amp;1)==0) {</w:t>
      </w:r>
    </w:p>
    <w:p w14:paraId="77598DE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m &gt;&gt;= 1;</w:t>
      </w:r>
    </w:p>
    <w:p w14:paraId="41A6674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s++;</w:t>
      </w:r>
    </w:p>
    <w:p w14:paraId="27D5193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35340CB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</w:p>
    <w:p w14:paraId="28D8D73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_for(i,0,R) {</w:t>
      </w:r>
    </w:p>
    <w:p w14:paraId="21C55A2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LL k = RAB[i], b = pm(k,m,n);</w:t>
      </w:r>
    </w:p>
    <w:p w14:paraId="2B20901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(n == k) return true;</w:t>
      </w:r>
    </w:p>
    <w:p w14:paraId="1B43A65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(n%k == 0) return false;</w:t>
      </w:r>
    </w:p>
    <w:p w14:paraId="0D51C42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</w:p>
    <w:p w14:paraId="14DEF6D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(b == 1) continue;</w:t>
      </w:r>
    </w:p>
    <w:p w14:paraId="48B16F4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bool pass = false;</w:t>
      </w:r>
    </w:p>
    <w:p w14:paraId="5A07AFD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_for (j,0,s) {</w:t>
      </w:r>
    </w:p>
    <w:p w14:paraId="73F1C74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(b == n-1) {</w:t>
      </w:r>
    </w:p>
    <w:p w14:paraId="1D762E5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pass = true;</w:t>
      </w:r>
    </w:p>
    <w:p w14:paraId="59DD2AC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break;</w:t>
      </w:r>
    </w:p>
    <w:p w14:paraId="14C0013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24FAA54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b = b*b%n;</w:t>
      </w:r>
    </w:p>
    <w:p w14:paraId="3EA3143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114A8A9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</w: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if (!pass) return false;</w:t>
      </w:r>
    </w:p>
    <w:p w14:paraId="73B4C20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}</w:t>
      </w:r>
    </w:p>
    <w:p w14:paraId="7884D00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ab/>
        <w:t>return true;</w:t>
      </w:r>
    </w:p>
    <w:p w14:paraId="1A2D60A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 w:rsidRPr="00F320C6">
        <w:rPr>
          <w:rFonts w:ascii="Consolas" w:eastAsia="Consolas" w:hAnsi="Consolas" w:cs="Consolas"/>
          <w:color w:val="24292F"/>
          <w:sz w:val="20"/>
          <w:szCs w:val="20"/>
        </w:rPr>
        <w:t>}</w:t>
      </w:r>
    </w:p>
    <w:p w14:paraId="59E1C4D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23.</w:t>
      </w:r>
      <w:r w:rsidRPr="00F320C6">
        <w:rPr>
          <w:b/>
          <w:color w:val="000000"/>
          <w:sz w:val="20"/>
          <w:szCs w:val="20"/>
          <w:u w:val="single"/>
        </w:rPr>
        <w:t>SG LAZY:</w:t>
      </w:r>
    </w:p>
    <w:p w14:paraId="4549C566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Node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3A26AA9A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val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786BB9E6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lazy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57C7923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1E41CE02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 </w:t>
      </w:r>
    </w:p>
    <w:p w14:paraId="5D88DDC5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n, m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66B0AD80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vector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666666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22FCE6A9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 </w:t>
      </w:r>
    </w:p>
    <w:p w14:paraId="5B29AF18" w14:textId="77777777" w:rsidR="00EE6B1F" w:rsidRPr="00F320C6" w:rsidRDefault="00EE6B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</w:p>
    <w:p w14:paraId="692F136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update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node, i64 st, i64 en, i64 L, i64 R, i64 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4E08D8B2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446E02ED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4B7304E8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!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169004B6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2E117816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6F389FC8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6A56B9E8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1C26FC09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1E9F9753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||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st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||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L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6B7D0B83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L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&amp;&amp;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372FA1E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x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39637BA1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!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388A9F5D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x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39107E63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x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48CD805E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0EC27F47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56997433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580BA536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update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st,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st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/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L, R, 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51CDFCE8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update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st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/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en, L, R, 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666C2686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max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5E0EBF24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76C7A775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 </w:t>
      </w:r>
    </w:p>
    <w:p w14:paraId="64703C79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get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node, i64 st, i64 en, i64 L, i64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40CCC94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||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st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||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L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-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LINF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0B532C33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10D34DDD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155EC6A5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!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6FF7539F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7E4FF6FD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5CC34E68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lastRenderedPageBreak/>
        <w:t>}</w:t>
      </w:r>
    </w:p>
    <w:p w14:paraId="4BA3C76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lazy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65263354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058C0718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L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st 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&amp;&amp;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tree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[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]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.</w:t>
      </w:r>
      <w:r w:rsidRPr="00F320C6">
        <w:rPr>
          <w:rFonts w:ascii="Courier New" w:eastAsia="Courier New" w:hAnsi="Courier New" w:cs="Courier New"/>
          <w:color w:val="007788"/>
          <w:sz w:val="20"/>
          <w:szCs w:val="20"/>
        </w:rPr>
        <w:t>val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67F8D492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p1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get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st,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st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/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L,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4FFFCF5D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i64 p2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get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node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*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st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en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/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2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+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en, L,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23C2F2F6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max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p1, p2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08EF887C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531C66B9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VarInput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039D9E5A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cin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n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m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50D09FB0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6E8AF73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Courier New" w:eastAsia="Courier New" w:hAnsi="Courier New" w:cs="Courier New"/>
          <w:color w:val="000066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 </w:t>
      </w:r>
    </w:p>
    <w:p w14:paraId="643B7988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ProSolve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58B25436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m</w:t>
      </w:r>
      <w:r w:rsidRPr="00F320C6">
        <w:rPr>
          <w:rFonts w:ascii="Courier New" w:eastAsia="Courier New" w:hAnsi="Courier New" w:cs="Courier New"/>
          <w:color w:val="000040"/>
          <w:sz w:val="20"/>
          <w:szCs w:val="20"/>
        </w:rPr>
        <w:t>--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4C55747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cmd, l, r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cin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cmd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l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r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05627CDC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cmd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==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0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2E5CC629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i64 value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cin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&gt;&gt;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value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382ADC40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update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n, l, r, value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5F50566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2810388A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cout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get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(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, </w:t>
      </w:r>
      <w:r w:rsidRPr="00F320C6">
        <w:rPr>
          <w:rFonts w:ascii="Courier New" w:eastAsia="Courier New" w:hAnsi="Courier New" w:cs="Courier New"/>
          <w:color w:val="0000DD"/>
          <w:sz w:val="20"/>
          <w:szCs w:val="20"/>
        </w:rPr>
        <w:t>1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>, n, l, r</w:t>
      </w: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)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</w:t>
      </w:r>
      <w:r w:rsidRPr="00F320C6">
        <w:rPr>
          <w:rFonts w:ascii="Courier New" w:eastAsia="Courier New" w:hAnsi="Courier New" w:cs="Courier New"/>
          <w:color w:val="000080"/>
          <w:sz w:val="20"/>
          <w:szCs w:val="20"/>
        </w:rPr>
        <w:t>&lt;&lt;</w:t>
      </w:r>
      <w:r w:rsidRPr="00F320C6">
        <w:rPr>
          <w:rFonts w:ascii="Courier New" w:eastAsia="Courier New" w:hAnsi="Courier New" w:cs="Courier New"/>
          <w:color w:val="000066"/>
          <w:sz w:val="20"/>
          <w:szCs w:val="20"/>
        </w:rPr>
        <w:t xml:space="preserve"> endl</w:t>
      </w:r>
      <w:r w:rsidRPr="00F320C6">
        <w:rPr>
          <w:rFonts w:ascii="Courier New" w:eastAsia="Courier New" w:hAnsi="Courier New" w:cs="Courier New"/>
          <w:color w:val="008080"/>
          <w:sz w:val="20"/>
          <w:szCs w:val="20"/>
        </w:rPr>
        <w:t>;</w:t>
      </w:r>
    </w:p>
    <w:p w14:paraId="1155CEAB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23E62301" w14:textId="77777777" w:rsidR="00EE6B1F" w:rsidRPr="00F320C6" w:rsidRDefault="00AF58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320C6"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4ED9AFA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24.</w:t>
      </w:r>
      <w:r w:rsidRPr="00F320C6">
        <w:rPr>
          <w:b/>
          <w:color w:val="000000"/>
          <w:sz w:val="20"/>
          <w:szCs w:val="20"/>
          <w:u w:val="single"/>
        </w:rPr>
        <w:t>Nhân ma trận:</w:t>
      </w:r>
    </w:p>
    <w:p w14:paraId="1033C4A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struct matrix</w:t>
      </w:r>
    </w:p>
    <w:p w14:paraId="2D0B01B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{</w:t>
      </w:r>
    </w:p>
    <w:p w14:paraId="1A4ECB2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long long val[5][5];</w:t>
      </w:r>
    </w:p>
    <w:p w14:paraId="5BD3D3E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};</w:t>
      </w:r>
    </w:p>
    <w:p w14:paraId="68745A9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matrix a,c;</w:t>
      </w:r>
    </w:p>
    <w:p w14:paraId="52C45CB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long long t;</w:t>
      </w:r>
    </w:p>
    <w:p w14:paraId="5226077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long long n,m;</w:t>
      </w:r>
    </w:p>
    <w:p w14:paraId="17F8328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matrix nhan(matrix a,matrix b)</w:t>
      </w:r>
    </w:p>
    <w:p w14:paraId="27B7FD0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{</w:t>
      </w:r>
    </w:p>
    <w:p w14:paraId="5873AD8B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matrix c;</w:t>
      </w:r>
    </w:p>
    <w:p w14:paraId="68D594D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for (int i=1;i&lt;=3;i++)</w:t>
      </w:r>
    </w:p>
    <w:p w14:paraId="64BB28A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for (int j=1;j&lt;=3;j++)</w:t>
      </w:r>
    </w:p>
    <w:p w14:paraId="7B12C1B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{</w:t>
      </w:r>
    </w:p>
    <w:p w14:paraId="199E74C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c.val[i][j]=0;</w:t>
      </w:r>
    </w:p>
    <w:p w14:paraId="6EF2D45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for (int k=1;k&lt;=3;k++)</w:t>
      </w:r>
    </w:p>
    <w:p w14:paraId="74C872C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  c.val[i][j]=((c.val[i][j]+(long long)a.val[i][k]*b.val[k][j])%m)%m;</w:t>
      </w:r>
    </w:p>
    <w:p w14:paraId="48E83B9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}</w:t>
      </w:r>
    </w:p>
    <w:p w14:paraId="1043277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return c;</w:t>
      </w:r>
    </w:p>
    <w:p w14:paraId="7B4CB8C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14:paraId="4959498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matrix mu (matrix a, long long k)</w:t>
      </w:r>
    </w:p>
    <w:p w14:paraId="0167033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{</w:t>
      </w:r>
    </w:p>
    <w:p w14:paraId="67F3CEF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matrix x;</w:t>
      </w:r>
    </w:p>
    <w:p w14:paraId="0F56CB9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if ( k == 1) return a;</w:t>
      </w:r>
    </w:p>
    <w:p w14:paraId="0FCD559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x = mu (a, k/2);</w:t>
      </w:r>
    </w:p>
    <w:p w14:paraId="5358833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x = nhan (x, x);</w:t>
      </w:r>
    </w:p>
    <w:p w14:paraId="05AF22F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(k % 2) x = nhan (x, a);</w:t>
      </w:r>
    </w:p>
    <w:p w14:paraId="2ADCF78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return x;</w:t>
      </w:r>
    </w:p>
    <w:p w14:paraId="7A0FFC4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14:paraId="524E4FF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int main()</w:t>
      </w:r>
    </w:p>
    <w:p w14:paraId="215F843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{</w:t>
      </w:r>
    </w:p>
    <w:p w14:paraId="6860DE2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cin&gt;&gt;n&gt;&gt;m;</w:t>
      </w:r>
    </w:p>
    <w:p w14:paraId="6736FDF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a.val[1][1]=1;</w:t>
      </w:r>
    </w:p>
    <w:p w14:paraId="43B8F1D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a.val[1][2]=1;</w:t>
      </w:r>
    </w:p>
    <w:p w14:paraId="2922EFD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a.val[1][3]=1;</w:t>
      </w:r>
    </w:p>
    <w:p w14:paraId="3C58EFE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a.val[2][1]=1;</w:t>
      </w:r>
    </w:p>
    <w:p w14:paraId="3AF8BCC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a.val[2][2]=0;</w:t>
      </w:r>
    </w:p>
    <w:p w14:paraId="736FC15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a.val[2][3]=0;</w:t>
      </w:r>
    </w:p>
    <w:p w14:paraId="215806C9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a.val[3][1]=0;</w:t>
      </w:r>
    </w:p>
    <w:p w14:paraId="4909161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a.val[3][2]=1;</w:t>
      </w:r>
    </w:p>
    <w:p w14:paraId="7CA0B48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a.val[3][3]=0;</w:t>
      </w:r>
    </w:p>
    <w:p w14:paraId="3C3BD41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(n==1) cout&lt;&lt;1;</w:t>
      </w:r>
    </w:p>
    <w:p w14:paraId="5E44B08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else if (n==2) cout&lt;&lt;2;</w:t>
      </w:r>
    </w:p>
    <w:p w14:paraId="0C35F98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else</w:t>
      </w:r>
    </w:p>
    <w:p w14:paraId="0DB25D8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{</w:t>
      </w:r>
    </w:p>
    <w:p w14:paraId="0EBAC15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lastRenderedPageBreak/>
        <w:t xml:space="preserve">        c=mu(a,n-2);</w:t>
      </w:r>
    </w:p>
    <w:p w14:paraId="2D97CA0C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cout&lt;&lt;(c.val[1][1]*2+c.val[1][2]*1+c.val[1][3]*1)%m;</w:t>
      </w:r>
    </w:p>
    <w:p w14:paraId="332F04F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}</w:t>
      </w:r>
    </w:p>
    <w:p w14:paraId="2DDEC3C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14:paraId="5608DA9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25.</w:t>
      </w:r>
      <w:r w:rsidRPr="00F320C6">
        <w:rPr>
          <w:b/>
          <w:color w:val="000000"/>
          <w:sz w:val="20"/>
          <w:szCs w:val="20"/>
          <w:u w:val="single"/>
        </w:rPr>
        <w:t>nCk modulo:</w:t>
      </w:r>
    </w:p>
    <w:p w14:paraId="2CB7C3E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const long long Mod = 1e9 + 7;</w:t>
      </w:r>
    </w:p>
    <w:p w14:paraId="20E2587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const int lim = 1e6 ;</w:t>
      </w:r>
    </w:p>
    <w:p w14:paraId="2668C33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14:paraId="1C16FE9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long long fact[1000005], inv[1000005]; // size of array =  lim + 5</w:t>
      </w:r>
    </w:p>
    <w:p w14:paraId="39318AE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14:paraId="3CAA5B3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long long pw(long long a, long long b) {</w:t>
      </w:r>
    </w:p>
    <w:p w14:paraId="6E79452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(b == 1) return a;</w:t>
      </w:r>
    </w:p>
    <w:p w14:paraId="3D5E1D7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(b == 0) return 1;</w:t>
      </w:r>
    </w:p>
    <w:p w14:paraId="5E9E333A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long long q = pw(a, b/2) % Mod;</w:t>
      </w:r>
    </w:p>
    <w:p w14:paraId="76202AB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if (b % 2 == 0) return q%Mod * q%Mod;</w:t>
      </w:r>
    </w:p>
    <w:p w14:paraId="4B135E8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else return q%Mod * q%Mod * a%Mod; </w:t>
      </w:r>
    </w:p>
    <w:p w14:paraId="411D8BB3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14:paraId="2585302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14:paraId="01948DF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long long combi(long long n, long long k, long long m) {</w:t>
      </w:r>
    </w:p>
    <w:p w14:paraId="3B1677F2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(n &lt; k) return 0;</w:t>
      </w:r>
    </w:p>
    <w:p w14:paraId="6804627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(vp[n] &gt; vp[n - k] + vp[k]) return 0;</w:t>
      </w:r>
    </w:p>
    <w:p w14:paraId="0B437071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return fact[n] * inv[k] % m * inv[n - k] % m;</w:t>
      </w:r>
    </w:p>
    <w:p w14:paraId="353D4B69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14:paraId="0B82C301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327FB842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for (int i = 1; i &lt;= 100000; i++) {</w:t>
      </w:r>
    </w:p>
    <w:p w14:paraId="68CC8CF9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int val = i; vp[i] = vp[i - 1];</w:t>
      </w:r>
    </w:p>
    <w:p w14:paraId="0A4913DD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while (val % p == 0) {</w:t>
      </w:r>
    </w:p>
    <w:p w14:paraId="308BABE0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vp[i]++;</w:t>
      </w:r>
    </w:p>
    <w:p w14:paraId="794D78C1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val /= p;</w:t>
      </w:r>
    </w:p>
    <w:p w14:paraId="2C1E6FC9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26B34C9C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fact[i] = fact[i - 1] * val % p;</w:t>
      </w:r>
    </w:p>
    <w:p w14:paraId="478EC74D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inv[i] = pw(fact[i], p - 2, p);</w:t>
      </w:r>
    </w:p>
    <w:p w14:paraId="4B80AB8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14:paraId="2240B8ED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14:paraId="28032B00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inv[lim] = pw(fact[lim],Mod-2);</w:t>
      </w:r>
    </w:p>
    <w:p w14:paraId="1C955CB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for (long long i = (lim-1); i &gt;= 1; i--) {</w:t>
      </w:r>
    </w:p>
    <w:p w14:paraId="2913B247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inv[i] = inv[i+1] * (i+1) % Mod;</w:t>
      </w:r>
    </w:p>
    <w:p w14:paraId="73AB0BA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}</w:t>
      </w:r>
    </w:p>
    <w:p w14:paraId="03EC13C4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int t;</w:t>
      </w:r>
    </w:p>
    <w:p w14:paraId="12BEFBE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cin &gt;&gt; t;</w:t>
      </w:r>
    </w:p>
    <w:p w14:paraId="43D3960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</w:t>
      </w:r>
    </w:p>
    <w:p w14:paraId="272E7536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for (int q = 1; q &lt;= t; q++) {</w:t>
      </w:r>
    </w:p>
    <w:p w14:paraId="3C537215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long long b,a;</w:t>
      </w:r>
    </w:p>
    <w:p w14:paraId="684C64D2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cin &gt;&gt; a &gt;&gt; b;</w:t>
      </w:r>
    </w:p>
    <w:p w14:paraId="55C4BA48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    cout &lt;&lt; combi(a,b) &lt;&lt; endl;</w:t>
      </w:r>
    </w:p>
    <w:p w14:paraId="772B4ED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}   </w:t>
      </w:r>
    </w:p>
    <w:p w14:paraId="537D9E5F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 xml:space="preserve">    return 0;</w:t>
      </w:r>
    </w:p>
    <w:p w14:paraId="153188F1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320C6">
        <w:rPr>
          <w:color w:val="000000"/>
          <w:sz w:val="20"/>
          <w:szCs w:val="20"/>
        </w:rPr>
        <w:t>}</w:t>
      </w:r>
    </w:p>
    <w:p w14:paraId="285F44A4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 xml:space="preserve"> 26.nCk modulo hợp số</w:t>
      </w:r>
    </w:p>
    <w:p w14:paraId="69D91F2B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Combi mod p(p là hợp số) &gt; phân tichs p = p0 * p1 *...</w:t>
      </w:r>
    </w:p>
    <w:p w14:paraId="498D9B6C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long long fact[100005];</w:t>
      </w:r>
    </w:p>
    <w:p w14:paraId="5890602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long long inv[100005];</w:t>
      </w:r>
    </w:p>
    <w:p w14:paraId="35C6149C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long long vp[100005][10];</w:t>
      </w:r>
    </w:p>
    <w:p w14:paraId="0B1166FD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35A8A1DF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tính combi(n, k) với mọi p</w:t>
      </w:r>
    </w:p>
    <w:p w14:paraId="2156B710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long long pw(long long a, long long n, long long m) {</w:t>
      </w:r>
    </w:p>
    <w:p w14:paraId="16B9AC7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(n == 0) return 1;</w:t>
      </w:r>
    </w:p>
    <w:p w14:paraId="6C1B22C8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long long q = pw(a, n / 2, m);</w:t>
      </w:r>
    </w:p>
    <w:p w14:paraId="681237A8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lastRenderedPageBreak/>
        <w:t xml:space="preserve">    if (n % 2 == 0) return q * q % m;</w:t>
      </w:r>
    </w:p>
    <w:p w14:paraId="1DEE228B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else return q * q % m * a % m;</w:t>
      </w:r>
    </w:p>
    <w:p w14:paraId="53AFE14C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14:paraId="1D63004C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giả sử m = 1e9 + 22071997 = p0(19) * p1(127) * p2(467) * p3(907)</w:t>
      </w:r>
    </w:p>
    <w:p w14:paraId="7A0F155C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long long combi(long long n, long long k, long long m) {</w:t>
      </w:r>
    </w:p>
    <w:p w14:paraId="2FB35BA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(n &lt; k || k &lt; 0) return 0;</w:t>
      </w:r>
    </w:p>
    <w:p w14:paraId="0ECF67B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</w:p>
    <w:p w14:paraId="45CB8A3D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if (m == 1019972207) {</w:t>
      </w:r>
    </w:p>
    <w:p w14:paraId="2C831210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return fact[n] * inv[k] % m * inv[n - k] % m;</w:t>
      </w:r>
    </w:p>
    <w:p w14:paraId="3B58C9B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14:paraId="583FBD36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else {</w:t>
      </w:r>
    </w:p>
    <w:p w14:paraId="204A95E3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long long res = fact[n] * inv[k] % m * inv[n - k] % m;</w:t>
      </w:r>
    </w:p>
    <w:p w14:paraId="6864F410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if (vp[n][0] &gt; vp[k][0] + vp[n - k][0]) {</w:t>
      </w:r>
    </w:p>
    <w:p w14:paraId="03F3F869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*= pw(19, vp[n][0] - vp[k][0] - vp[n - k][0], m);</w:t>
      </w:r>
    </w:p>
    <w:p w14:paraId="418D8B8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%= m;</w:t>
      </w:r>
    </w:p>
    <w:p w14:paraId="6E2E29B5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7C02EE06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1772645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if (vp[n][1] &gt; vp[k][1] + vp[n - k][1]) {</w:t>
      </w:r>
    </w:p>
    <w:p w14:paraId="1A7F9FA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*= pw(127, vp[n][1] - vp[k][1] - vp[n - k][1], m);</w:t>
      </w:r>
    </w:p>
    <w:p w14:paraId="2D1C281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%= m;</w:t>
      </w:r>
    </w:p>
    <w:p w14:paraId="2C3B38E6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7702A605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</w:t>
      </w:r>
    </w:p>
    <w:p w14:paraId="3BA7FF2F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if (vp[n][2] &gt; vp[k][2] + vp[n - k][2]) {</w:t>
      </w:r>
    </w:p>
    <w:p w14:paraId="36F5812C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*= pw(467, vp[n][2] - vp[k][2] - vp[n - k][2], m);</w:t>
      </w:r>
    </w:p>
    <w:p w14:paraId="03693953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%= m;</w:t>
      </w:r>
    </w:p>
    <w:p w14:paraId="76C8CB70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103180ED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562BB3AD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if (vp[n][3] &gt; vp[k][3] + vp[n - k][3]) {</w:t>
      </w:r>
    </w:p>
    <w:p w14:paraId="6598DACC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*= pw(907, vp[n][3] - vp[k][3] - vp[n - k][3], m);</w:t>
      </w:r>
    </w:p>
    <w:p w14:paraId="340EB3F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res %= m;</w:t>
      </w:r>
    </w:p>
    <w:p w14:paraId="331B5EE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3C159386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22C944F6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return res;</w:t>
      </w:r>
    </w:p>
    <w:p w14:paraId="1E675D92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14:paraId="7E7D7976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14:paraId="2EA99263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3A61B6CF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int main() {</w:t>
      </w:r>
    </w:p>
    <w:p w14:paraId="51AEEAA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freopen("input.txt", "r", stdin);</w:t>
      </w:r>
    </w:p>
    <w:p w14:paraId="3E6DF9FD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ios::sync_with_stdio(0);</w:t>
      </w:r>
    </w:p>
    <w:p w14:paraId="1C1C448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cin.tie(NULL);</w:t>
      </w:r>
    </w:p>
    <w:p w14:paraId="037D3B1F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</w:p>
    <w:p w14:paraId="7651CC7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int t, p;</w:t>
      </w:r>
    </w:p>
    <w:p w14:paraId="3B1D872F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cin &gt;&gt; t &gt;&gt; p;</w:t>
      </w:r>
    </w:p>
    <w:p w14:paraId="76D7F87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t = 5, p = 1019972207;</w:t>
      </w:r>
    </w:p>
    <w:p w14:paraId="566366EF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int n = 100000;</w:t>
      </w:r>
    </w:p>
    <w:p w14:paraId="3E70D523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</w:t>
      </w:r>
    </w:p>
    <w:p w14:paraId="09AD724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fact[0] = 1;</w:t>
      </w:r>
    </w:p>
    <w:p w14:paraId="5E063ACD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inv[0] = 1;</w:t>
      </w:r>
    </w:p>
    <w:p w14:paraId="300AB3F9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for (int i = 1; i &lt;= n; i++) {</w:t>
      </w:r>
    </w:p>
    <w:p w14:paraId="25A727B5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int val = i;</w:t>
      </w:r>
    </w:p>
    <w:p w14:paraId="18AB12D6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for (int j = 0; j &lt;= 3; j++) {</w:t>
      </w:r>
    </w:p>
    <w:p w14:paraId="75FE6B8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vp[i][j] = vp[i - 1][j];</w:t>
      </w:r>
    </w:p>
    <w:p w14:paraId="3C707822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lastRenderedPageBreak/>
        <w:t xml:space="preserve">            }</w:t>
      </w:r>
    </w:p>
    <w:p w14:paraId="41BD7283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1BDEF458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while (val % 19 == 0) {</w:t>
      </w:r>
    </w:p>
    <w:p w14:paraId="535084E5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vp[i][0]++;</w:t>
      </w:r>
    </w:p>
    <w:p w14:paraId="5307367B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val /= 19;</w:t>
      </w:r>
    </w:p>
    <w:p w14:paraId="56C1FF19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}</w:t>
      </w:r>
    </w:p>
    <w:p w14:paraId="6B6449E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while (val % 127 == 0) {</w:t>
      </w:r>
    </w:p>
    <w:p w14:paraId="0175263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vp[i][1]++;</w:t>
      </w:r>
    </w:p>
    <w:p w14:paraId="06482EC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val /= 127;</w:t>
      </w:r>
    </w:p>
    <w:p w14:paraId="1A383D00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}</w:t>
      </w:r>
    </w:p>
    <w:p w14:paraId="7A88F5C2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while (val % 467 == 0) {</w:t>
      </w:r>
    </w:p>
    <w:p w14:paraId="7348FC5B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vp[i][2]++;</w:t>
      </w:r>
    </w:p>
    <w:p w14:paraId="52061C3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val /= 467;</w:t>
      </w:r>
    </w:p>
    <w:p w14:paraId="4F75CFEF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}</w:t>
      </w:r>
    </w:p>
    <w:p w14:paraId="75B6EF1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while (val % 907 == 0) {</w:t>
      </w:r>
    </w:p>
    <w:p w14:paraId="0600564D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vp[i][3]++;</w:t>
      </w:r>
    </w:p>
    <w:p w14:paraId="55FB79F3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    val /= 907;</w:t>
      </w:r>
    </w:p>
    <w:p w14:paraId="2B823F0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}</w:t>
      </w:r>
    </w:p>
    <w:p w14:paraId="3EB91B5B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5E5B38C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fact[i] = fact[i - 1] * val % p;</w:t>
      </w:r>
    </w:p>
    <w:p w14:paraId="6C9E893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inv[i] = pw(fact[i], p - 2, p);</w:t>
      </w:r>
    </w:p>
    <w:p w14:paraId="19027858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0ECF838A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cout &lt;&lt; combi(n,k,p);</w:t>
      </w:r>
    </w:p>
    <w:p w14:paraId="49F6081E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return 0;</w:t>
      </w:r>
    </w:p>
    <w:p w14:paraId="7EA24F92" w14:textId="77777777" w:rsidR="00EE6B1F" w:rsidRPr="00F320C6" w:rsidRDefault="00AF583C">
      <w:pPr>
        <w:spacing w:before="240" w:after="240" w:line="276" w:lineRule="auto"/>
        <w:rPr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14:paraId="33D38ABA" w14:textId="77777777" w:rsidR="00EE6B1F" w:rsidRPr="00F320C6" w:rsidRDefault="00EE6B1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</w:p>
    <w:p w14:paraId="557DD09E" w14:textId="77777777" w:rsidR="00EE6B1F" w:rsidRPr="00F320C6" w:rsidRDefault="00AF583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27.BAO LỒI( MONOTONE):</w:t>
      </w:r>
    </w:p>
    <w:p w14:paraId="56B92F70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5" w:name="_bbujx70izj2" w:colFirst="0" w:colLast="0"/>
      <w:bookmarkEnd w:id="5"/>
      <w:r w:rsidRPr="00F320C6">
        <w:rPr>
          <w:rFonts w:ascii="Consolas" w:eastAsia="Consolas" w:hAnsi="Consolas" w:cs="Consolas"/>
          <w:sz w:val="20"/>
          <w:szCs w:val="20"/>
        </w:rPr>
        <w:t>const int N = 20000;</w:t>
      </w:r>
    </w:p>
    <w:p w14:paraId="195DC710" w14:textId="77777777" w:rsidR="00EE6B1F" w:rsidRPr="00F320C6" w:rsidRDefault="00EE6B1F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6" w:name="_839biwfg276c" w:colFirst="0" w:colLast="0"/>
      <w:bookmarkEnd w:id="6"/>
    </w:p>
    <w:p w14:paraId="3DAA6F74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7" w:name="_7zzjw23g56in" w:colFirst="0" w:colLast="0"/>
      <w:bookmarkEnd w:id="7"/>
      <w:r w:rsidRPr="00F320C6">
        <w:rPr>
          <w:rFonts w:ascii="Consolas" w:eastAsia="Consolas" w:hAnsi="Consolas" w:cs="Consolas"/>
          <w:sz w:val="20"/>
          <w:szCs w:val="20"/>
        </w:rPr>
        <w:t>struct Point {</w:t>
      </w:r>
    </w:p>
    <w:p w14:paraId="4E828949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8" w:name="_q5qq2r31fmwz" w:colFirst="0" w:colLast="0"/>
      <w:bookmarkEnd w:id="8"/>
      <w:r w:rsidRPr="00F320C6">
        <w:rPr>
          <w:rFonts w:ascii="Consolas" w:eastAsia="Consolas" w:hAnsi="Consolas" w:cs="Consolas"/>
          <w:sz w:val="20"/>
          <w:szCs w:val="20"/>
        </w:rPr>
        <w:t xml:space="preserve">    long long x, y;</w:t>
      </w:r>
    </w:p>
    <w:p w14:paraId="00D98EB0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9" w:name="_919b064ggwef" w:colFirst="0" w:colLast="0"/>
      <w:bookmarkEnd w:id="9"/>
      <w:r w:rsidRPr="00F320C6">
        <w:rPr>
          <w:rFonts w:ascii="Consolas" w:eastAsia="Consolas" w:hAnsi="Consolas" w:cs="Consolas"/>
          <w:sz w:val="20"/>
          <w:szCs w:val="20"/>
        </w:rPr>
        <w:t xml:space="preserve">    bool operator&lt;(const Point &amp;v) const { return x == v.x ? y &lt; v.y : x &lt; v.x; }</w:t>
      </w:r>
    </w:p>
    <w:p w14:paraId="3543AF42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0" w:name="_4ddxswkcbopl" w:colFirst="0" w:colLast="0"/>
      <w:bookmarkEnd w:id="10"/>
      <w:r w:rsidRPr="00F320C6">
        <w:rPr>
          <w:rFonts w:ascii="Consolas" w:eastAsia="Consolas" w:hAnsi="Consolas" w:cs="Consolas"/>
          <w:sz w:val="20"/>
          <w:szCs w:val="20"/>
        </w:rPr>
        <w:t xml:space="preserve">    long long cross(const Point &amp;p, const Point &amp;q) const { return (p.x - x) * (q.y - y) - (p.y - y) * (q.x - x); }</w:t>
      </w:r>
    </w:p>
    <w:p w14:paraId="00A74F19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1" w:name="_3565xhdm5ndf" w:colFirst="0" w:colLast="0"/>
      <w:bookmarkEnd w:id="11"/>
      <w:r w:rsidRPr="00F320C6">
        <w:rPr>
          <w:rFonts w:ascii="Consolas" w:eastAsia="Consolas" w:hAnsi="Consolas" w:cs="Consolas"/>
          <w:sz w:val="20"/>
          <w:szCs w:val="20"/>
        </w:rPr>
        <w:t>} p[N], poly[N];</w:t>
      </w:r>
    </w:p>
    <w:p w14:paraId="2D922213" w14:textId="77777777" w:rsidR="00EE6B1F" w:rsidRPr="00F320C6" w:rsidRDefault="00EE6B1F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2" w:name="_p2uqxqnb3cax" w:colFirst="0" w:colLast="0"/>
      <w:bookmarkEnd w:id="12"/>
    </w:p>
    <w:p w14:paraId="5A3206A2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3" w:name="_d8c7z1rjanux" w:colFirst="0" w:colLast="0"/>
      <w:bookmarkEnd w:id="13"/>
      <w:r w:rsidRPr="00F320C6">
        <w:rPr>
          <w:rFonts w:ascii="Consolas" w:eastAsia="Consolas" w:hAnsi="Consolas" w:cs="Consolas"/>
          <w:sz w:val="20"/>
          <w:szCs w:val="20"/>
        </w:rPr>
        <w:t>int n;</w:t>
      </w:r>
    </w:p>
    <w:p w14:paraId="4C356CBD" w14:textId="77777777" w:rsidR="00EE6B1F" w:rsidRPr="00F320C6" w:rsidRDefault="00EE6B1F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4" w:name="_abzaa57dq8jr" w:colFirst="0" w:colLast="0"/>
      <w:bookmarkEnd w:id="14"/>
    </w:p>
    <w:p w14:paraId="38995A1D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5" w:name="_hf5b8coratfp" w:colFirst="0" w:colLast="0"/>
      <w:bookmarkEnd w:id="15"/>
      <w:r w:rsidRPr="00F320C6">
        <w:rPr>
          <w:rFonts w:ascii="Consolas" w:eastAsia="Consolas" w:hAnsi="Consolas" w:cs="Consolas"/>
          <w:sz w:val="20"/>
          <w:szCs w:val="20"/>
        </w:rPr>
        <w:t>void enter() {</w:t>
      </w:r>
    </w:p>
    <w:p w14:paraId="6E22E100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6" w:name="_2zthvok1v1rr" w:colFirst="0" w:colLast="0"/>
      <w:bookmarkEnd w:id="16"/>
      <w:r w:rsidRPr="00F320C6">
        <w:rPr>
          <w:rFonts w:ascii="Consolas" w:eastAsia="Consolas" w:hAnsi="Consolas" w:cs="Consolas"/>
          <w:sz w:val="20"/>
          <w:szCs w:val="20"/>
        </w:rPr>
        <w:t xml:space="preserve">    scanf("%d", &amp;n);</w:t>
      </w:r>
    </w:p>
    <w:p w14:paraId="4B1EAE5E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7" w:name="_ce9876jopfpg" w:colFirst="0" w:colLast="0"/>
      <w:bookmarkEnd w:id="17"/>
      <w:r w:rsidRPr="00F320C6">
        <w:rPr>
          <w:rFonts w:ascii="Consolas" w:eastAsia="Consolas" w:hAnsi="Consolas" w:cs="Consolas"/>
          <w:sz w:val="20"/>
          <w:szCs w:val="20"/>
        </w:rPr>
        <w:t xml:space="preserve">    for (int i = 0; i &lt; n; ++i)</w:t>
      </w:r>
    </w:p>
    <w:p w14:paraId="73141F3E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8" w:name="_jnpxzbr5kdhe" w:colFirst="0" w:colLast="0"/>
      <w:bookmarkEnd w:id="18"/>
      <w:r w:rsidRPr="00F320C6">
        <w:rPr>
          <w:rFonts w:ascii="Consolas" w:eastAsia="Consolas" w:hAnsi="Consolas" w:cs="Consolas"/>
          <w:sz w:val="20"/>
          <w:szCs w:val="20"/>
        </w:rPr>
        <w:t xml:space="preserve">        scanf("%lld%lld", &amp;p[i].x, &amp;p[i].y);</w:t>
      </w:r>
    </w:p>
    <w:p w14:paraId="65FF7838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19" w:name="_gaj7dxfuk1ty" w:colFirst="0" w:colLast="0"/>
      <w:bookmarkEnd w:id="19"/>
      <w:r w:rsidRPr="00F320C6">
        <w:rPr>
          <w:rFonts w:ascii="Consolas" w:eastAsia="Consolas" w:hAnsi="Consolas" w:cs="Consolas"/>
          <w:sz w:val="20"/>
          <w:szCs w:val="20"/>
        </w:rPr>
        <w:t>}</w:t>
      </w:r>
    </w:p>
    <w:p w14:paraId="14B3EF5D" w14:textId="77777777" w:rsidR="00EE6B1F" w:rsidRPr="00F320C6" w:rsidRDefault="00EE6B1F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0" w:name="_7kmp0vv0xcm1" w:colFirst="0" w:colLast="0"/>
      <w:bookmarkEnd w:id="20"/>
    </w:p>
    <w:p w14:paraId="55F26F4B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1" w:name="_2dt4va4anas3" w:colFirst="0" w:colLast="0"/>
      <w:bookmarkEnd w:id="21"/>
      <w:r w:rsidRPr="00F320C6">
        <w:rPr>
          <w:rFonts w:ascii="Consolas" w:eastAsia="Consolas" w:hAnsi="Consolas" w:cs="Consolas"/>
          <w:sz w:val="20"/>
          <w:szCs w:val="20"/>
        </w:rPr>
        <w:t>long long size(Point poly[], int k) {</w:t>
      </w:r>
    </w:p>
    <w:p w14:paraId="50A4660A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2" w:name="_mx141gbisne4" w:colFirst="0" w:colLast="0"/>
      <w:bookmarkEnd w:id="22"/>
      <w:r w:rsidRPr="00F320C6">
        <w:rPr>
          <w:rFonts w:ascii="Consolas" w:eastAsia="Consolas" w:hAnsi="Consolas" w:cs="Consolas"/>
          <w:sz w:val="20"/>
          <w:szCs w:val="20"/>
        </w:rPr>
        <w:t xml:space="preserve">    long long S = (poly[k - 1].x - poly[0].x) * (poly[k - 1].y + poly[0].y);</w:t>
      </w:r>
    </w:p>
    <w:p w14:paraId="4DEB66A6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3" w:name="_jdcfhfoh02y4" w:colFirst="0" w:colLast="0"/>
      <w:bookmarkEnd w:id="23"/>
      <w:r w:rsidRPr="00F320C6">
        <w:rPr>
          <w:rFonts w:ascii="Consolas" w:eastAsia="Consolas" w:hAnsi="Consolas" w:cs="Consolas"/>
          <w:sz w:val="20"/>
          <w:szCs w:val="20"/>
        </w:rPr>
        <w:t xml:space="preserve">    for (int i = 1; i &lt; k; ++i)</w:t>
      </w:r>
    </w:p>
    <w:p w14:paraId="5ACDC00D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4" w:name="_ybh782c62m51" w:colFirst="0" w:colLast="0"/>
      <w:bookmarkEnd w:id="24"/>
      <w:r w:rsidRPr="00F320C6">
        <w:rPr>
          <w:rFonts w:ascii="Consolas" w:eastAsia="Consolas" w:hAnsi="Consolas" w:cs="Consolas"/>
          <w:sz w:val="20"/>
          <w:szCs w:val="20"/>
        </w:rPr>
        <w:t xml:space="preserve">        S += (poly[i - 1].x - poly[i].x) * (poly[i - 1].y + poly[i].y);</w:t>
      </w:r>
    </w:p>
    <w:p w14:paraId="224D9315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5" w:name="_djcs0v38li93" w:colFirst="0" w:colLast="0"/>
      <w:bookmarkEnd w:id="25"/>
      <w:r w:rsidRPr="00F320C6">
        <w:rPr>
          <w:rFonts w:ascii="Consolas" w:eastAsia="Consolas" w:hAnsi="Consolas" w:cs="Consolas"/>
          <w:sz w:val="20"/>
          <w:szCs w:val="20"/>
        </w:rPr>
        <w:t xml:space="preserve">    return S;</w:t>
      </w:r>
    </w:p>
    <w:p w14:paraId="151056BC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6" w:name="_heewwldvnrt5" w:colFirst="0" w:colLast="0"/>
      <w:bookmarkEnd w:id="26"/>
      <w:r w:rsidRPr="00F320C6">
        <w:rPr>
          <w:rFonts w:ascii="Consolas" w:eastAsia="Consolas" w:hAnsi="Consolas" w:cs="Consolas"/>
          <w:sz w:val="20"/>
          <w:szCs w:val="20"/>
        </w:rPr>
        <w:t xml:space="preserve">    printf("%lld\n", S);</w:t>
      </w:r>
    </w:p>
    <w:p w14:paraId="2EDC366D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7" w:name="_fvh0fpo73sqn" w:colFirst="0" w:colLast="0"/>
      <w:bookmarkEnd w:id="27"/>
      <w:r w:rsidRPr="00F320C6">
        <w:rPr>
          <w:rFonts w:ascii="Consolas" w:eastAsia="Consolas" w:hAnsi="Consolas" w:cs="Consolas"/>
          <w:sz w:val="20"/>
          <w:szCs w:val="20"/>
        </w:rPr>
        <w:t>}</w:t>
      </w:r>
    </w:p>
    <w:p w14:paraId="5120BC0D" w14:textId="77777777" w:rsidR="00EE6B1F" w:rsidRPr="00F320C6" w:rsidRDefault="00EE6B1F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8" w:name="_ujyhb25u3j68" w:colFirst="0" w:colLast="0"/>
      <w:bookmarkEnd w:id="28"/>
    </w:p>
    <w:p w14:paraId="6FDB315C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29" w:name="_ot5isacuolsd" w:colFirst="0" w:colLast="0"/>
      <w:bookmarkEnd w:id="29"/>
      <w:r w:rsidRPr="00F320C6">
        <w:rPr>
          <w:rFonts w:ascii="Consolas" w:eastAsia="Consolas" w:hAnsi="Consolas" w:cs="Consolas"/>
          <w:sz w:val="20"/>
          <w:szCs w:val="20"/>
        </w:rPr>
        <w:t>void solve() {</w:t>
      </w:r>
    </w:p>
    <w:p w14:paraId="4701932D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0" w:name="_110oonk6oi0z" w:colFirst="0" w:colLast="0"/>
      <w:bookmarkEnd w:id="30"/>
      <w:r w:rsidRPr="00F320C6">
        <w:rPr>
          <w:rFonts w:ascii="Consolas" w:eastAsia="Consolas" w:hAnsi="Consolas" w:cs="Consolas"/>
          <w:sz w:val="20"/>
          <w:szCs w:val="20"/>
        </w:rPr>
        <w:t xml:space="preserve">    sort(p, p + n);</w:t>
      </w:r>
    </w:p>
    <w:p w14:paraId="22780FD3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1" w:name="_txu89ru8s4ye" w:colFirst="0" w:colLast="0"/>
      <w:bookmarkEnd w:id="31"/>
      <w:r w:rsidRPr="00F320C6">
        <w:rPr>
          <w:rFonts w:ascii="Consolas" w:eastAsia="Consolas" w:hAnsi="Consolas" w:cs="Consolas"/>
          <w:sz w:val="20"/>
          <w:szCs w:val="20"/>
        </w:rPr>
        <w:t xml:space="preserve">    int k = 0;</w:t>
      </w:r>
    </w:p>
    <w:p w14:paraId="7303C965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2" w:name="_lk4g3sg5uvge" w:colFirst="0" w:colLast="0"/>
      <w:bookmarkEnd w:id="32"/>
      <w:r w:rsidRPr="00F320C6">
        <w:rPr>
          <w:rFonts w:ascii="Consolas" w:eastAsia="Consolas" w:hAnsi="Consolas" w:cs="Consolas"/>
          <w:sz w:val="20"/>
          <w:szCs w:val="20"/>
        </w:rPr>
        <w:t xml:space="preserve">    for (int i = 0; i &lt; n; ++i) {</w:t>
      </w:r>
    </w:p>
    <w:p w14:paraId="73522D49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3" w:name="_1ejy0rfdmuu4" w:colFirst="0" w:colLast="0"/>
      <w:bookmarkEnd w:id="33"/>
      <w:r w:rsidRPr="00F320C6">
        <w:rPr>
          <w:rFonts w:ascii="Consolas" w:eastAsia="Consolas" w:hAnsi="Consolas" w:cs="Consolas"/>
          <w:sz w:val="20"/>
          <w:szCs w:val="20"/>
        </w:rPr>
        <w:t xml:space="preserve">        while (k &gt;= 2 &amp;&amp; poly[k - 2].cross(poly[k - 1], p[i]) &lt;= 0) --k;</w:t>
      </w:r>
    </w:p>
    <w:p w14:paraId="32A044A1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4" w:name="_wokrypqp84p4" w:colFirst="0" w:colLast="0"/>
      <w:bookmarkEnd w:id="34"/>
      <w:r w:rsidRPr="00F320C6">
        <w:rPr>
          <w:rFonts w:ascii="Consolas" w:eastAsia="Consolas" w:hAnsi="Consolas" w:cs="Consolas"/>
          <w:sz w:val="20"/>
          <w:szCs w:val="20"/>
        </w:rPr>
        <w:t xml:space="preserve">        poly[k++] = p[i];</w:t>
      </w:r>
    </w:p>
    <w:p w14:paraId="497598BF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5" w:name="_7i8phfn860v" w:colFirst="0" w:colLast="0"/>
      <w:bookmarkEnd w:id="35"/>
      <w:r w:rsidRPr="00F320C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F71C36F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6" w:name="_2nsvzm9m8qkk" w:colFirst="0" w:colLast="0"/>
      <w:bookmarkEnd w:id="36"/>
      <w:r w:rsidRPr="00F320C6">
        <w:rPr>
          <w:rFonts w:ascii="Consolas" w:eastAsia="Consolas" w:hAnsi="Consolas" w:cs="Consolas"/>
          <w:sz w:val="20"/>
          <w:szCs w:val="20"/>
        </w:rPr>
        <w:t xml:space="preserve">    for (int i = n - 2, t = k + 1; i &gt;= 0; --i) {</w:t>
      </w:r>
    </w:p>
    <w:p w14:paraId="0A635052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7" w:name="_r82p3gxxa4u2" w:colFirst="0" w:colLast="0"/>
      <w:bookmarkEnd w:id="37"/>
      <w:r w:rsidRPr="00F320C6">
        <w:rPr>
          <w:rFonts w:ascii="Consolas" w:eastAsia="Consolas" w:hAnsi="Consolas" w:cs="Consolas"/>
          <w:sz w:val="20"/>
          <w:szCs w:val="20"/>
        </w:rPr>
        <w:t xml:space="preserve">        while (k &gt;= t &amp;&amp; poly[k - 2].cross(poly[k - 1], p[i]) &lt;= 0) --k;</w:t>
      </w:r>
    </w:p>
    <w:p w14:paraId="1F0D08D9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8" w:name="_td00zhacmdia" w:colFirst="0" w:colLast="0"/>
      <w:bookmarkEnd w:id="38"/>
      <w:r w:rsidRPr="00F320C6">
        <w:rPr>
          <w:rFonts w:ascii="Consolas" w:eastAsia="Consolas" w:hAnsi="Consolas" w:cs="Consolas"/>
          <w:sz w:val="20"/>
          <w:szCs w:val="20"/>
        </w:rPr>
        <w:t xml:space="preserve">        poly[k++] = p[i];</w:t>
      </w:r>
    </w:p>
    <w:p w14:paraId="52192301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39" w:name="_1umbr7iobu4" w:colFirst="0" w:colLast="0"/>
      <w:bookmarkEnd w:id="39"/>
      <w:r w:rsidRPr="00F320C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960C3B8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0" w:name="_som7dyxygvj1" w:colFirst="0" w:colLast="0"/>
      <w:bookmarkEnd w:id="40"/>
      <w:r w:rsidRPr="00F320C6">
        <w:rPr>
          <w:rFonts w:ascii="Consolas" w:eastAsia="Consolas" w:hAnsi="Consolas" w:cs="Consolas"/>
          <w:sz w:val="20"/>
          <w:szCs w:val="20"/>
        </w:rPr>
        <w:t xml:space="preserve">    printf("%lld\n", size(poly, k));</w:t>
      </w:r>
    </w:p>
    <w:p w14:paraId="004121F8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1" w:name="_jca6jzwyivi8" w:colFirst="0" w:colLast="0"/>
      <w:bookmarkEnd w:id="41"/>
      <w:r w:rsidRPr="00F320C6">
        <w:rPr>
          <w:rFonts w:ascii="Consolas" w:eastAsia="Consolas" w:hAnsi="Consolas" w:cs="Consolas"/>
          <w:sz w:val="20"/>
          <w:szCs w:val="20"/>
        </w:rPr>
        <w:t>}</w:t>
      </w:r>
    </w:p>
    <w:p w14:paraId="5DC0DC71" w14:textId="77777777" w:rsidR="00EE6B1F" w:rsidRPr="00F320C6" w:rsidRDefault="00EE6B1F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2" w:name="_ndzwswf6cu65" w:colFirst="0" w:colLast="0"/>
      <w:bookmarkEnd w:id="42"/>
    </w:p>
    <w:p w14:paraId="4AD5C17B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3" w:name="_brooenosdusd" w:colFirst="0" w:colLast="0"/>
      <w:bookmarkEnd w:id="43"/>
      <w:r w:rsidRPr="00F320C6">
        <w:rPr>
          <w:rFonts w:ascii="Consolas" w:eastAsia="Consolas" w:hAnsi="Consolas" w:cs="Consolas"/>
          <w:sz w:val="20"/>
          <w:szCs w:val="20"/>
        </w:rPr>
        <w:t>int main() {</w:t>
      </w:r>
    </w:p>
    <w:p w14:paraId="056C592A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4" w:name="_m6vgbr7hsqdf" w:colFirst="0" w:colLast="0"/>
      <w:bookmarkEnd w:id="44"/>
      <w:r w:rsidRPr="00F320C6">
        <w:rPr>
          <w:rFonts w:ascii="Consolas" w:eastAsia="Consolas" w:hAnsi="Consolas" w:cs="Consolas"/>
          <w:sz w:val="20"/>
          <w:szCs w:val="20"/>
        </w:rPr>
        <w:t xml:space="preserve">    enter();</w:t>
      </w:r>
    </w:p>
    <w:p w14:paraId="28A54CB1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5" w:name="_tj8g2rdmxonu" w:colFirst="0" w:colLast="0"/>
      <w:bookmarkEnd w:id="45"/>
      <w:r w:rsidRPr="00F320C6">
        <w:rPr>
          <w:rFonts w:ascii="Consolas" w:eastAsia="Consolas" w:hAnsi="Consolas" w:cs="Consolas"/>
          <w:sz w:val="20"/>
          <w:szCs w:val="20"/>
        </w:rPr>
        <w:t xml:space="preserve">    solve();</w:t>
      </w:r>
    </w:p>
    <w:p w14:paraId="687BF120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6" w:name="_wtztxgdq0pdc" w:colFirst="0" w:colLast="0"/>
      <w:bookmarkEnd w:id="46"/>
      <w:r w:rsidRPr="00F320C6">
        <w:rPr>
          <w:rFonts w:ascii="Consolas" w:eastAsia="Consolas" w:hAnsi="Consolas" w:cs="Consolas"/>
          <w:sz w:val="20"/>
          <w:szCs w:val="20"/>
        </w:rPr>
        <w:t xml:space="preserve">    return 0;</w:t>
      </w:r>
    </w:p>
    <w:p w14:paraId="75DE35C2" w14:textId="77777777" w:rsidR="00EE6B1F" w:rsidRPr="00F320C6" w:rsidRDefault="00AF583C">
      <w:pPr>
        <w:pStyle w:val="Heading3"/>
        <w:numPr>
          <w:ilvl w:val="2"/>
          <w:numId w:val="1"/>
        </w:numPr>
        <w:shd w:val="clear" w:color="auto" w:fill="FFFFFF"/>
        <w:tabs>
          <w:tab w:val="left" w:pos="0"/>
        </w:tabs>
        <w:spacing w:before="0" w:after="0"/>
        <w:rPr>
          <w:rFonts w:ascii="Arial" w:eastAsia="Arial" w:hAnsi="Arial" w:cs="Arial"/>
          <w:sz w:val="20"/>
          <w:szCs w:val="20"/>
        </w:rPr>
      </w:pPr>
      <w:bookmarkStart w:id="47" w:name="_e0873oife13z" w:colFirst="0" w:colLast="0"/>
      <w:bookmarkEnd w:id="47"/>
      <w:r w:rsidRPr="00F320C6">
        <w:rPr>
          <w:rFonts w:ascii="Consolas" w:eastAsia="Consolas" w:hAnsi="Consolas" w:cs="Consolas"/>
          <w:sz w:val="20"/>
          <w:szCs w:val="20"/>
        </w:rPr>
        <w:t>}</w:t>
      </w:r>
    </w:p>
    <w:p w14:paraId="68C14B36" w14:textId="77777777" w:rsidR="00EE6B1F" w:rsidRPr="00F320C6" w:rsidRDefault="00EE6B1F">
      <w:pPr>
        <w:pStyle w:val="Heading3"/>
        <w:shd w:val="clear" w:color="auto" w:fill="FFFFFF"/>
        <w:tabs>
          <w:tab w:val="left" w:pos="0"/>
        </w:tabs>
        <w:spacing w:before="0" w:after="0"/>
        <w:rPr>
          <w:sz w:val="20"/>
          <w:szCs w:val="20"/>
        </w:rPr>
      </w:pPr>
      <w:bookmarkStart w:id="48" w:name="_j8c3g4e0mjna" w:colFirst="0" w:colLast="0"/>
      <w:bookmarkEnd w:id="48"/>
    </w:p>
    <w:p w14:paraId="5A6F3AA5" w14:textId="77777777" w:rsidR="00EE6B1F" w:rsidRPr="00F320C6" w:rsidRDefault="00EE6B1F">
      <w:pPr>
        <w:tabs>
          <w:tab w:val="left" w:pos="0"/>
        </w:tabs>
        <w:rPr>
          <w:sz w:val="20"/>
          <w:szCs w:val="20"/>
        </w:rPr>
      </w:pPr>
    </w:p>
    <w:p w14:paraId="7829B896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lastRenderedPageBreak/>
        <w:t>28. 2-sat</w:t>
      </w:r>
    </w:p>
    <w:p w14:paraId="739B3ADD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struct twosat{ //~x = 2*x+1 , x = 2*x --&gt; ~x = x^1</w:t>
      </w:r>
    </w:p>
    <w:p w14:paraId="252E318A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int n;</w:t>
      </w:r>
    </w:p>
    <w:p w14:paraId="782F3B58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vector &lt; vector &lt; int &gt; &gt; in , out;</w:t>
      </w:r>
    </w:p>
    <w:p w14:paraId="4704925C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vector &lt; int &gt;  mark , col , topo , ans;</w:t>
      </w:r>
    </w:p>
    <w:p w14:paraId="156FA2C6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int c = 0;</w:t>
      </w:r>
    </w:p>
    <w:p w14:paraId="76C4471D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twosat(int N):</w:t>
      </w:r>
    </w:p>
    <w:p w14:paraId="62E924C9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n(N) , in(n*2+5) , out(n*2+5) , mark(n*2+5 , 0) , col(n*2+5, 0) , ans(n + 5){}</w:t>
      </w:r>
    </w:p>
    <w:p w14:paraId="25351999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bool operator [] (int x){ return(ans[x]);};</w:t>
      </w:r>
    </w:p>
    <w:p w14:paraId="0123CF9D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void add_edge(int v , int u){</w:t>
      </w:r>
    </w:p>
    <w:p w14:paraId="55E06305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in[u].pb(v) , out[v].pb(u);</w:t>
      </w:r>
    </w:p>
    <w:p w14:paraId="1C439E5F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}</w:t>
      </w:r>
    </w:p>
    <w:p w14:paraId="691F6280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void sfd(int v){</w:t>
      </w:r>
    </w:p>
    <w:p w14:paraId="7412A6F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mark[v] = 1;</w:t>
      </w:r>
    </w:p>
    <w:p w14:paraId="0A9CED43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col[v] = c;</w:t>
      </w:r>
    </w:p>
    <w:p w14:paraId="4146E367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for(int u : in[v]) if(!mark[u])</w:t>
      </w:r>
    </w:p>
    <w:p w14:paraId="578ECBDF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sfd(u);</w:t>
      </w:r>
    </w:p>
    <w:p w14:paraId="1C30019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}</w:t>
      </w:r>
    </w:p>
    <w:p w14:paraId="78BA57BE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void dfs(int v){</w:t>
      </w:r>
    </w:p>
    <w:p w14:paraId="1FC51C52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mark[v] = 1;</w:t>
      </w:r>
    </w:p>
    <w:p w14:paraId="67DC38D9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for(int u : out[v]) if(!mark[u])</w:t>
      </w:r>
    </w:p>
    <w:p w14:paraId="067DCC7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dfs(u);</w:t>
      </w:r>
    </w:p>
    <w:p w14:paraId="231A3086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topo.pb(v);</w:t>
      </w:r>
    </w:p>
    <w:p w14:paraId="3EC4541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}</w:t>
      </w:r>
    </w:p>
    <w:p w14:paraId="0CDB57F8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bool validate(){</w:t>
      </w:r>
    </w:p>
    <w:p w14:paraId="55CA757F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for(int i = 1 ; i &lt;= 2*n + 1 ; i ++)if(!mark[i])dfs(i);</w:t>
      </w:r>
    </w:p>
    <w:p w14:paraId="530A7003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reverse(topo.begin() , topo.end());</w:t>
      </w:r>
    </w:p>
    <w:p w14:paraId="52780BFD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memset(&amp;mark[0] , 0 , sizeof(mark[0]) * mark.size());</w:t>
      </w:r>
    </w:p>
    <w:p w14:paraId="6270CE23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for(auto v : topo)</w:t>
      </w:r>
    </w:p>
    <w:p w14:paraId="1CA0FDC4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if(!mark[v])</w:t>
      </w:r>
    </w:p>
    <w:p w14:paraId="67341501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c++ , sfd(v);</w:t>
      </w:r>
    </w:p>
    <w:p w14:paraId="5416A82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for(int i = 1 ; i &lt;= n ; i ++)if(col[2*i] == col[2*i+1])return(0);</w:t>
      </w:r>
    </w:p>
    <w:p w14:paraId="043E6D8A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for(int i = 1 ; i &lt;= n ; i ++)ans[i] = (col[2*i] &gt; col[2*i + 1]);</w:t>
      </w:r>
    </w:p>
    <w:p w14:paraId="69FCFA88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  <w:r w:rsidRPr="00F320C6">
        <w:rPr>
          <w:sz w:val="20"/>
          <w:szCs w:val="20"/>
        </w:rPr>
        <w:tab/>
        <w:t>return(1);</w:t>
      </w:r>
    </w:p>
    <w:p w14:paraId="2924247A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  <w:t>}</w:t>
      </w:r>
    </w:p>
    <w:p w14:paraId="6A981377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ab/>
      </w:r>
    </w:p>
    <w:p w14:paraId="672FB071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14:paraId="2B90D4B1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;</w:t>
      </w:r>
    </w:p>
    <w:p w14:paraId="6E3C4484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29.convex hull trick </w:t>
      </w:r>
    </w:p>
    <w:p w14:paraId="191D8154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//Convex Hull Trick</w:t>
      </w:r>
    </w:p>
    <w:p w14:paraId="1BF73348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//Add a line with slope "m" and y-intercept "b"</w:t>
      </w:r>
    </w:p>
    <w:p w14:paraId="75771ABC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//Query the MAXIMUM value at "x".</w:t>
      </w:r>
    </w:p>
    <w:p w14:paraId="7549865F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//Source: https://github.com/kth-competitive-programming/kactl/blob/main/content/data-structures/LineContainer.h</w:t>
      </w:r>
    </w:p>
    <w:p w14:paraId="20B4CFE4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struct Line {</w:t>
      </w:r>
    </w:p>
    <w:p w14:paraId="53982E86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mutable ll m, b, p;</w:t>
      </w:r>
    </w:p>
    <w:p w14:paraId="103DBC93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bool operator&lt;(const Line&amp; o) const { return m &lt; o.m; }</w:t>
      </w:r>
    </w:p>
    <w:p w14:paraId="2B780A7A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bool operator&lt;(ll x) const { return p &lt; x; }</w:t>
      </w:r>
    </w:p>
    <w:p w14:paraId="3736B134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14:paraId="4838EB49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struct ConvexHullTrick : multiset&lt;Line, less&lt;&gt;&gt; {</w:t>
      </w:r>
    </w:p>
    <w:p w14:paraId="4AA72FBA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// (for doubles, use inf = 1/.0, div(a,b) = a/b)</w:t>
      </w:r>
    </w:p>
    <w:p w14:paraId="0ADED51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static const ll inf = LLONG_MAX;</w:t>
      </w:r>
    </w:p>
    <w:p w14:paraId="21A21AD1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ll div(ll a, ll b) { // floored division</w:t>
      </w:r>
    </w:p>
    <w:p w14:paraId="62EB8BA1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a / b - ((a ^ b) &lt; 0 &amp;&amp; a % b); }</w:t>
      </w:r>
    </w:p>
    <w:p w14:paraId="0158992D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bool isect(iterator x, iterator y) {</w:t>
      </w:r>
    </w:p>
    <w:p w14:paraId="3EF90639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(y == end()) return x-&gt;p = inf, 0;</w:t>
      </w:r>
    </w:p>
    <w:p w14:paraId="72709F5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(x-&gt;m == y-&gt;m) x-&gt;p = x-&gt;b &gt; y-&gt;b ? inf : -inf;</w:t>
      </w:r>
    </w:p>
    <w:p w14:paraId="659E6BE1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else x-&gt;p = div(y-&gt;b - x-&gt;b, x-&gt;m - y-&gt;m);</w:t>
      </w:r>
    </w:p>
    <w:p w14:paraId="099D8077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x-&gt;p &gt;= y-&gt;p;</w:t>
      </w:r>
    </w:p>
    <w:p w14:paraId="7A561404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534AE5E6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void add(ll m, ll b) {</w:t>
      </w:r>
    </w:p>
    <w:p w14:paraId="7B62798D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auto z = insert({m, b, 0}), y = z++, x = y;</w:t>
      </w:r>
    </w:p>
    <w:p w14:paraId="0BDDFDA1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lastRenderedPageBreak/>
        <w:t xml:space="preserve">        while (isect(y, z)) z = erase(z);</w:t>
      </w:r>
    </w:p>
    <w:p w14:paraId="5E57B013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(x != begin() &amp;&amp; isect(--x, y)) isect(x, y = erase(y));</w:t>
      </w:r>
    </w:p>
    <w:p w14:paraId="650AB7A5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while ((y = x) != begin() &amp;&amp; (--x)-&gt;p &gt;= y-&gt;p)</w:t>
      </w:r>
    </w:p>
    <w:p w14:paraId="6734209C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isect(x, erase(y));</w:t>
      </w:r>
    </w:p>
    <w:p w14:paraId="55D4018C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414C41E2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ll query(ll x) {</w:t>
      </w:r>
    </w:p>
    <w:p w14:paraId="258855C4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assert(!empty());</w:t>
      </w:r>
    </w:p>
    <w:p w14:paraId="7A4F11CC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auto l = *lower_bound(x);</w:t>
      </w:r>
    </w:p>
    <w:p w14:paraId="466AB7E5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l.m * x + l.b;</w:t>
      </w:r>
    </w:p>
    <w:p w14:paraId="071D9E8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1657DF83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14:paraId="44267417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//ConvexHullTrick cht;</w:t>
      </w:r>
    </w:p>
    <w:p w14:paraId="1240657C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//cht.add(0,0);</w:t>
      </w:r>
    </w:p>
    <w:p w14:paraId="4B81F254" w14:textId="77777777" w:rsidR="00EE6B1F" w:rsidRPr="00F320C6" w:rsidRDefault="00EE6B1F">
      <w:pPr>
        <w:spacing w:before="240" w:after="240" w:line="276" w:lineRule="auto"/>
        <w:rPr>
          <w:rFonts w:ascii="Arial" w:eastAsia="Arial" w:hAnsi="Arial" w:cs="Arial"/>
          <w:sz w:val="20"/>
          <w:szCs w:val="20"/>
        </w:rPr>
      </w:pPr>
    </w:p>
    <w:p w14:paraId="533A67C4" w14:textId="77777777" w:rsidR="00EE6B1F" w:rsidRPr="00F320C6" w:rsidRDefault="00AF583C">
      <w:pPr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30.FLOW:</w:t>
      </w:r>
    </w:p>
    <w:p w14:paraId="02ABAF96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>int get_index() {</w:t>
      </w:r>
    </w:p>
    <w:p w14:paraId="0F7BB7C1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static int id = -1;</w:t>
      </w:r>
    </w:p>
    <w:p w14:paraId="18452BAE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id += 1;</w:t>
      </w:r>
    </w:p>
    <w:p w14:paraId="30A95E0C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return id;</w:t>
      </w:r>
    </w:p>
    <w:p w14:paraId="6C89AFCC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}</w:t>
      </w:r>
    </w:p>
    <w:p w14:paraId="792A2336" w14:textId="77777777" w:rsidR="00EE6B1F" w:rsidRPr="00F320C6" w:rsidRDefault="00EE6B1F">
      <w:pPr>
        <w:rPr>
          <w:sz w:val="20"/>
          <w:szCs w:val="20"/>
        </w:rPr>
      </w:pPr>
    </w:p>
    <w:p w14:paraId="6095C36E" w14:textId="77777777" w:rsidR="00EE6B1F" w:rsidRPr="00F320C6" w:rsidRDefault="00EE6B1F">
      <w:pPr>
        <w:rPr>
          <w:sz w:val="20"/>
          <w:szCs w:val="20"/>
        </w:rPr>
      </w:pPr>
    </w:p>
    <w:p w14:paraId="6C7733B1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>struct FlowEdge {</w:t>
      </w:r>
    </w:p>
    <w:p w14:paraId="3406FA3F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int v, u;</w:t>
      </w:r>
    </w:p>
    <w:p w14:paraId="0ABB20E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cap, flow = 0;</w:t>
      </w:r>
    </w:p>
    <w:p w14:paraId="47EAD600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FlowEdge(int v, int u, long long cap) : v(v), u(u), cap(cap) {}</w:t>
      </w:r>
    </w:p>
    <w:p w14:paraId="172096CB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14:paraId="5845A696" w14:textId="77777777" w:rsidR="00EE6B1F" w:rsidRPr="00F320C6" w:rsidRDefault="00EE6B1F">
      <w:pPr>
        <w:rPr>
          <w:sz w:val="20"/>
          <w:szCs w:val="20"/>
        </w:rPr>
      </w:pPr>
    </w:p>
    <w:p w14:paraId="0314B538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>struct Dinic {</w:t>
      </w:r>
    </w:p>
    <w:p w14:paraId="4C78C7F6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const long long flow_inf = 1e18;</w:t>
      </w:r>
    </w:p>
    <w:p w14:paraId="509BFF10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vector&lt;FlowEdge&gt; edges;</w:t>
      </w:r>
    </w:p>
    <w:p w14:paraId="0B94D95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vector&lt;vector&lt;int&gt;&gt; adj;</w:t>
      </w:r>
    </w:p>
    <w:p w14:paraId="68638260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int n, m = 0;</w:t>
      </w:r>
    </w:p>
    <w:p w14:paraId="4C8D828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int s, t;</w:t>
      </w:r>
    </w:p>
    <w:p w14:paraId="6BD647B7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vector&lt;int&gt; level, ptr;</w:t>
      </w:r>
    </w:p>
    <w:p w14:paraId="168A3849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queue&lt;int&gt; q;</w:t>
      </w:r>
    </w:p>
    <w:p w14:paraId="4F9E0549" w14:textId="77777777" w:rsidR="00EE6B1F" w:rsidRPr="00F320C6" w:rsidRDefault="00EE6B1F">
      <w:pPr>
        <w:rPr>
          <w:sz w:val="20"/>
          <w:szCs w:val="20"/>
        </w:rPr>
      </w:pPr>
    </w:p>
    <w:p w14:paraId="7C3DA745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Dinic(int n, int s, int t) : n(n), s(s), t(t) {</w:t>
      </w:r>
    </w:p>
    <w:p w14:paraId="6446F587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adj.resize(n);</w:t>
      </w:r>
    </w:p>
    <w:p w14:paraId="114638C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level.resize(n);</w:t>
      </w:r>
    </w:p>
    <w:p w14:paraId="4DFDD482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ptr.resize(n);</w:t>
      </w:r>
    </w:p>
    <w:p w14:paraId="1DCE565F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0FD43782" w14:textId="77777777" w:rsidR="00EE6B1F" w:rsidRPr="00F320C6" w:rsidRDefault="00EE6B1F">
      <w:pPr>
        <w:rPr>
          <w:sz w:val="20"/>
          <w:szCs w:val="20"/>
        </w:rPr>
      </w:pPr>
    </w:p>
    <w:p w14:paraId="5B622428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void add_edge(int v, int u, long long cap) {</w:t>
      </w:r>
    </w:p>
    <w:p w14:paraId="5F11F9A2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edges.emplace_back(v, u, cap);</w:t>
      </w:r>
    </w:p>
    <w:p w14:paraId="4FA2934B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edges.emplace_back(u, v, 0);</w:t>
      </w:r>
    </w:p>
    <w:p w14:paraId="2AF97D1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adj[v].push_back(m);</w:t>
      </w:r>
    </w:p>
    <w:p w14:paraId="40418558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adj[u].push_back(m + 1);</w:t>
      </w:r>
    </w:p>
    <w:p w14:paraId="2CA56992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m += 2;</w:t>
      </w:r>
    </w:p>
    <w:p w14:paraId="60CFCF64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1F5428DD" w14:textId="77777777" w:rsidR="00EE6B1F" w:rsidRPr="00F320C6" w:rsidRDefault="00EE6B1F">
      <w:pPr>
        <w:rPr>
          <w:sz w:val="20"/>
          <w:szCs w:val="20"/>
        </w:rPr>
      </w:pPr>
    </w:p>
    <w:p w14:paraId="7AB07196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bool bfs() {</w:t>
      </w:r>
    </w:p>
    <w:p w14:paraId="5E027662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while (!q.empty()) {</w:t>
      </w:r>
    </w:p>
    <w:p w14:paraId="1F848736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int v = q.front();</w:t>
      </w:r>
    </w:p>
    <w:p w14:paraId="3A43F4E4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q.pop();</w:t>
      </w:r>
    </w:p>
    <w:p w14:paraId="5C16933C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for (int id : adj[v]) {</w:t>
      </w:r>
    </w:p>
    <w:p w14:paraId="691B5EC7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if (edges[id].cap - edges[id].flow &lt; 1)</w:t>
      </w:r>
    </w:p>
    <w:p w14:paraId="5A0FED68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    continue;</w:t>
      </w:r>
    </w:p>
    <w:p w14:paraId="301384F3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if (level[edges[id].u] != -1)</w:t>
      </w:r>
    </w:p>
    <w:p w14:paraId="77E033C4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    continue;</w:t>
      </w:r>
    </w:p>
    <w:p w14:paraId="6F2EF012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level[edges[id].u] = level[v] + 1;</w:t>
      </w:r>
    </w:p>
    <w:p w14:paraId="76BCC4C4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q.push(edges[id].u);</w:t>
      </w:r>
    </w:p>
    <w:p w14:paraId="42D59880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}</w:t>
      </w:r>
    </w:p>
    <w:p w14:paraId="174845B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14:paraId="4AA811F7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level[t] != -1;</w:t>
      </w:r>
    </w:p>
    <w:p w14:paraId="2CC61450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lastRenderedPageBreak/>
        <w:t xml:space="preserve">    }</w:t>
      </w:r>
    </w:p>
    <w:p w14:paraId="460603E6" w14:textId="77777777" w:rsidR="00EE6B1F" w:rsidRPr="00F320C6" w:rsidRDefault="00EE6B1F">
      <w:pPr>
        <w:rPr>
          <w:sz w:val="20"/>
          <w:szCs w:val="20"/>
        </w:rPr>
      </w:pPr>
    </w:p>
    <w:p w14:paraId="6FD0694A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dfs(int v, long long pushed) {</w:t>
      </w:r>
    </w:p>
    <w:p w14:paraId="29643AD0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(pushed == 0)</w:t>
      </w:r>
    </w:p>
    <w:p w14:paraId="05310C04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return 0;</w:t>
      </w:r>
    </w:p>
    <w:p w14:paraId="45A6AFBF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(v == t)</w:t>
      </w:r>
    </w:p>
    <w:p w14:paraId="26B1185E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return pushed;</w:t>
      </w:r>
    </w:p>
    <w:p w14:paraId="730089CA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for (int&amp; cid = ptr[v]; cid &lt; (int)adj[v].size(); cid++) {</w:t>
      </w:r>
    </w:p>
    <w:p w14:paraId="76B2FAB3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int id = adj[v][cid];</w:t>
      </w:r>
    </w:p>
    <w:p w14:paraId="4B4889A8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int u = edges[id].u;</w:t>
      </w:r>
    </w:p>
    <w:p w14:paraId="38D5C9C6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if (level[v] + 1 != level[u] || edges[id].cap - edges[id].flow &lt; 1)</w:t>
      </w:r>
    </w:p>
    <w:p w14:paraId="7CAA7F4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continue;</w:t>
      </w:r>
    </w:p>
    <w:p w14:paraId="33E2AD07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long long tr = dfs(u, min(pushed, edges[id].cap - edges[id].flow));</w:t>
      </w:r>
    </w:p>
    <w:p w14:paraId="1A14A95B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if (tr == 0)</w:t>
      </w:r>
    </w:p>
    <w:p w14:paraId="25B1CA4C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continue;</w:t>
      </w:r>
    </w:p>
    <w:p w14:paraId="30AA8EF7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edges[id].flow += tr;</w:t>
      </w:r>
    </w:p>
    <w:p w14:paraId="1A3B6CE7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edges[id ^ 1].flow -= tr;</w:t>
      </w:r>
    </w:p>
    <w:p w14:paraId="74CDA538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return tr;</w:t>
      </w:r>
    </w:p>
    <w:p w14:paraId="1048443E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14:paraId="3F6EAB68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0;</w:t>
      </w:r>
    </w:p>
    <w:p w14:paraId="13B2870E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42F3E87F" w14:textId="77777777" w:rsidR="00EE6B1F" w:rsidRPr="00F320C6" w:rsidRDefault="00EE6B1F">
      <w:pPr>
        <w:rPr>
          <w:sz w:val="20"/>
          <w:szCs w:val="20"/>
        </w:rPr>
      </w:pPr>
    </w:p>
    <w:p w14:paraId="222B23C2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flow() {</w:t>
      </w:r>
    </w:p>
    <w:p w14:paraId="6C079839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long long f = 0;</w:t>
      </w:r>
    </w:p>
    <w:p w14:paraId="7A67BF3C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while (true) {</w:t>
      </w:r>
    </w:p>
    <w:p w14:paraId="79205CC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fill(level.begin(), level.end(), -1);</w:t>
      </w:r>
    </w:p>
    <w:p w14:paraId="699515FD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level[s] = 0;</w:t>
      </w:r>
    </w:p>
    <w:p w14:paraId="17796BF2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q.push(s);</w:t>
      </w:r>
    </w:p>
    <w:p w14:paraId="282EDF02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if (!bfs())</w:t>
      </w:r>
    </w:p>
    <w:p w14:paraId="292E1D21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break;</w:t>
      </w:r>
    </w:p>
    <w:p w14:paraId="692046D0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fill(ptr.begin(), ptr.end(), 0);</w:t>
      </w:r>
    </w:p>
    <w:p w14:paraId="164992E0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while (long long pushed = dfs(s, flow_inf)) {</w:t>
      </w:r>
    </w:p>
    <w:p w14:paraId="1F9451C6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    f += pushed;</w:t>
      </w:r>
    </w:p>
    <w:p w14:paraId="1811EDD4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}</w:t>
      </w:r>
    </w:p>
    <w:p w14:paraId="02DD89C7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14:paraId="07FB4DC5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    return f;</w:t>
      </w:r>
    </w:p>
    <w:p w14:paraId="4EE33411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7D51552B" w14:textId="77777777" w:rsidR="00EE6B1F" w:rsidRPr="00F320C6" w:rsidRDefault="00AF583C">
      <w:pPr>
        <w:rPr>
          <w:sz w:val="20"/>
          <w:szCs w:val="20"/>
        </w:rPr>
      </w:pPr>
      <w:r w:rsidRPr="00F320C6">
        <w:rPr>
          <w:sz w:val="20"/>
          <w:szCs w:val="20"/>
        </w:rPr>
        <w:t>};</w:t>
      </w:r>
    </w:p>
    <w:p w14:paraId="343D3DD8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31.MO:</w:t>
      </w:r>
    </w:p>
    <w:p w14:paraId="2C7A5E9D" w14:textId="77777777" w:rsidR="00EE6B1F" w:rsidRPr="00F320C6" w:rsidRDefault="00EE6B1F">
      <w:pPr>
        <w:tabs>
          <w:tab w:val="left" w:pos="0"/>
        </w:tabs>
        <w:rPr>
          <w:sz w:val="20"/>
          <w:szCs w:val="20"/>
        </w:rPr>
      </w:pPr>
    </w:p>
    <w:tbl>
      <w:tblPr>
        <w:tblStyle w:val="a"/>
        <w:tblW w:w="4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8"/>
        <w:gridCol w:w="2907"/>
      </w:tblGrid>
      <w:tr w:rsidR="00EE6B1F" w:rsidRPr="00F320C6" w14:paraId="41F892EB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8C6A0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#define N 30010</w:t>
            </w:r>
          </w:p>
        </w:tc>
        <w:tc>
          <w:tcPr>
            <w:tcW w:w="2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62D6" w14:textId="77777777" w:rsidR="00EE6B1F" w:rsidRPr="00F320C6" w:rsidRDefault="00EE6B1F">
            <w:pPr>
              <w:tabs>
                <w:tab w:val="left" w:pos="0"/>
              </w:tabs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EE6B1F" w:rsidRPr="00F320C6" w14:paraId="294303AE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291FC7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B5106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#define A 1000010</w:t>
            </w:r>
          </w:p>
        </w:tc>
      </w:tr>
      <w:tr w:rsidR="00EE6B1F" w:rsidRPr="00F320C6" w14:paraId="43C40F7E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F0EFE6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82FFB2F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#define BLOCK 174</w:t>
            </w:r>
          </w:p>
        </w:tc>
      </w:tr>
      <w:tr w:rsidR="00EE6B1F" w:rsidRPr="00F320C6" w14:paraId="77D7F334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93314F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0D78A0D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#define M 200010</w:t>
            </w:r>
          </w:p>
        </w:tc>
      </w:tr>
      <w:tr w:rsidR="00EE6B1F" w:rsidRPr="00F320C6" w14:paraId="0D8E2B24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29A13F8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BFCD128" w14:textId="77777777" w:rsidR="00EE6B1F" w:rsidRPr="00F320C6" w:rsidRDefault="00EE6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14:paraId="0CF0D0FD" w14:textId="77777777" w:rsidR="00EE6B1F" w:rsidRPr="00F320C6" w:rsidRDefault="00EE6B1F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EE6B1F" w:rsidRPr="00F320C6" w14:paraId="57111073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19C485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94DDE2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answer;</w:t>
            </w:r>
          </w:p>
        </w:tc>
      </w:tr>
      <w:tr w:rsidR="00EE6B1F" w:rsidRPr="00F320C6" w14:paraId="0F966248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4B0F474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9ED67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struct query</w:t>
            </w:r>
          </w:p>
        </w:tc>
      </w:tr>
      <w:tr w:rsidR="00EE6B1F" w:rsidRPr="00F320C6" w14:paraId="0C3C4FC2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452FD6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448E9C0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{</w:t>
            </w:r>
          </w:p>
        </w:tc>
      </w:tr>
      <w:tr w:rsidR="00EE6B1F" w:rsidRPr="00F320C6" w14:paraId="30D038C4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0CC7343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E6E8424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int l,r,ind;</w:t>
            </w:r>
          </w:p>
        </w:tc>
      </w:tr>
      <w:tr w:rsidR="00EE6B1F" w:rsidRPr="00F320C6" w14:paraId="570C8B47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F1E746C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E651613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}Q[M];</w:t>
            </w:r>
          </w:p>
        </w:tc>
      </w:tr>
      <w:tr w:rsidR="00EE6B1F" w:rsidRPr="00F320C6" w14:paraId="170E79EE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47FB5C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F82C6B9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ans[M];</w:t>
            </w:r>
          </w:p>
        </w:tc>
      </w:tr>
      <w:tr w:rsidR="00EE6B1F" w:rsidRPr="00F320C6" w14:paraId="51D95D92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1686752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D506FAF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a[N];</w:t>
            </w:r>
          </w:p>
        </w:tc>
      </w:tr>
      <w:tr w:rsidR="00EE6B1F" w:rsidRPr="00F320C6" w14:paraId="23A013BF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AE79171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0C36901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cnt[A];</w:t>
            </w:r>
          </w:p>
        </w:tc>
      </w:tr>
      <w:tr w:rsidR="00EE6B1F" w:rsidRPr="00F320C6" w14:paraId="3D269540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F224BB2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BEC62D" w14:textId="77777777" w:rsidR="00EE6B1F" w:rsidRPr="00F320C6" w:rsidRDefault="00EE6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14:paraId="3EC5965F" w14:textId="77777777" w:rsidR="00EE6B1F" w:rsidRPr="00F320C6" w:rsidRDefault="00EE6B1F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EE6B1F" w:rsidRPr="00F320C6" w14:paraId="519633CA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3890D2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187039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void add(int index)</w:t>
            </w:r>
          </w:p>
        </w:tc>
      </w:tr>
      <w:tr w:rsidR="00EE6B1F" w:rsidRPr="00F320C6" w14:paraId="0CDBA6E4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4DBA9B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FC8733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{</w:t>
            </w:r>
          </w:p>
        </w:tc>
      </w:tr>
      <w:tr w:rsidR="00EE6B1F" w:rsidRPr="00F320C6" w14:paraId="4DB5CA53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19E39DD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E1EC69A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cnt[a[index]]++;</w:t>
            </w:r>
          </w:p>
        </w:tc>
      </w:tr>
      <w:tr w:rsidR="00EE6B1F" w:rsidRPr="00F320C6" w14:paraId="00A58F49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21FBDD3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6C2222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if(cnt[a[index]]==1) answer++;</w:t>
            </w:r>
          </w:p>
        </w:tc>
      </w:tr>
      <w:tr w:rsidR="00EE6B1F" w:rsidRPr="00F320C6" w14:paraId="5AB2F659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A7697D1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AB24E3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</w:t>
            </w:r>
          </w:p>
        </w:tc>
      </w:tr>
      <w:tr w:rsidR="00EE6B1F" w:rsidRPr="00F320C6" w14:paraId="5296F04D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EA1A507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A44B836" w14:textId="77777777" w:rsidR="00EE6B1F" w:rsidRPr="00F320C6" w:rsidRDefault="00EE6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14:paraId="795BD212" w14:textId="77777777" w:rsidR="00EE6B1F" w:rsidRPr="00F320C6" w:rsidRDefault="00EE6B1F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EE6B1F" w:rsidRPr="00F320C6" w14:paraId="6BF9038A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38DAC3E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157A12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void remove(int index)</w:t>
            </w:r>
          </w:p>
        </w:tc>
      </w:tr>
      <w:tr w:rsidR="00EE6B1F" w:rsidRPr="00F320C6" w14:paraId="07DD09D5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09C0D7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037CDBF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{</w:t>
            </w:r>
          </w:p>
        </w:tc>
      </w:tr>
      <w:tr w:rsidR="00EE6B1F" w:rsidRPr="00F320C6" w14:paraId="076FF69C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5CEE401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0DD9F9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cnt[a[index]]--;</w:t>
            </w:r>
          </w:p>
        </w:tc>
      </w:tr>
      <w:tr w:rsidR="00EE6B1F" w:rsidRPr="00F320C6" w14:paraId="77E040A3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546748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A0B203A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if(cnt[a[index]]==0) answer--;</w:t>
            </w:r>
          </w:p>
        </w:tc>
      </w:tr>
      <w:tr w:rsidR="00EE6B1F" w:rsidRPr="00F320C6" w14:paraId="5591F507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1C98CF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1F371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</w:t>
            </w:r>
          </w:p>
        </w:tc>
      </w:tr>
      <w:tr w:rsidR="00EE6B1F" w:rsidRPr="00F320C6" w14:paraId="33C0A4CB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B71EEE0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CE5DF57" w14:textId="77777777" w:rsidR="00EE6B1F" w:rsidRPr="00F320C6" w:rsidRDefault="00EE6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14:paraId="59B5EFE2" w14:textId="77777777" w:rsidR="00EE6B1F" w:rsidRPr="00F320C6" w:rsidRDefault="00EE6B1F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EE6B1F" w:rsidRPr="00F320C6" w14:paraId="07F75044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07EC49C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A494561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bool cmp(query f,query s)</w:t>
            </w:r>
          </w:p>
        </w:tc>
      </w:tr>
      <w:tr w:rsidR="00EE6B1F" w:rsidRPr="00F320C6" w14:paraId="63E8DD52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CEFE42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FCF8FD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{</w:t>
            </w:r>
          </w:p>
        </w:tc>
      </w:tr>
      <w:tr w:rsidR="00EE6B1F" w:rsidRPr="00F320C6" w14:paraId="19EA1AC3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77F83B4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EC8653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if((f.l/BLOCK)!=(s.l/BLOCK))</w:t>
            </w:r>
          </w:p>
        </w:tc>
      </w:tr>
      <w:tr w:rsidR="00EE6B1F" w:rsidRPr="00F320C6" w14:paraId="586F4B89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5116103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6C39671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return (f.l/BLOCK)&lt;(s.l/BLOCK);</w:t>
            </w:r>
          </w:p>
        </w:tc>
      </w:tr>
      <w:tr w:rsidR="00EE6B1F" w:rsidRPr="00F320C6" w14:paraId="6A232A9F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0B1A27B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9B32F1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else</w:t>
            </w:r>
          </w:p>
        </w:tc>
      </w:tr>
      <w:tr w:rsidR="00EE6B1F" w:rsidRPr="00F320C6" w14:paraId="685191DE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2713DD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031FA07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return f.r&lt;s.r;</w:t>
            </w:r>
          </w:p>
        </w:tc>
      </w:tr>
      <w:tr w:rsidR="00EE6B1F" w:rsidRPr="00F320C6" w14:paraId="295F5D4B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C55DBC0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4DC1005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</w:t>
            </w:r>
          </w:p>
        </w:tc>
      </w:tr>
      <w:tr w:rsidR="00EE6B1F" w:rsidRPr="00F320C6" w14:paraId="4E1158F8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A8AD90B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B549D2" w14:textId="77777777" w:rsidR="00EE6B1F" w:rsidRPr="00F320C6" w:rsidRDefault="00EE6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</w:p>
          <w:p w14:paraId="04DDDA6E" w14:textId="77777777" w:rsidR="00EE6B1F" w:rsidRPr="00F320C6" w:rsidRDefault="00EE6B1F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</w:tr>
      <w:tr w:rsidR="00EE6B1F" w:rsidRPr="00F320C6" w14:paraId="0B443BE1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8F05FA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BE5002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int main() {</w:t>
            </w:r>
          </w:p>
        </w:tc>
      </w:tr>
      <w:tr w:rsidR="00EE6B1F" w:rsidRPr="00F320C6" w14:paraId="75B7BABA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B9DA70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FDE144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ios_base::sync_with_stdio(false);</w:t>
            </w:r>
          </w:p>
        </w:tc>
      </w:tr>
      <w:tr w:rsidR="00EE6B1F" w:rsidRPr="00F320C6" w14:paraId="7E430682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4836749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1E1CC8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int n,q;</w:t>
            </w:r>
          </w:p>
        </w:tc>
      </w:tr>
      <w:tr w:rsidR="00EE6B1F" w:rsidRPr="00F320C6" w14:paraId="3BE4D1B9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C5DB1F8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18163F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scanf("%d",&amp;n);</w:t>
            </w:r>
          </w:p>
        </w:tc>
      </w:tr>
      <w:tr w:rsidR="00EE6B1F" w:rsidRPr="00F320C6" w14:paraId="56B98ABF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44E7BA0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1E985A9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REP(i,0,n)</w:t>
            </w:r>
          </w:p>
        </w:tc>
      </w:tr>
      <w:tr w:rsidR="00EE6B1F" w:rsidRPr="00F320C6" w14:paraId="74A7E4A2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70C9FE0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A5E09BA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{</w:t>
            </w:r>
          </w:p>
        </w:tc>
      </w:tr>
      <w:tr w:rsidR="00EE6B1F" w:rsidRPr="00F320C6" w14:paraId="0A3C35A5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FB004D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478814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scanf("%d",&amp;a[i]);</w:t>
            </w:r>
          </w:p>
        </w:tc>
      </w:tr>
      <w:tr w:rsidR="00EE6B1F" w:rsidRPr="00F320C6" w14:paraId="10DCAA1C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2E2AE44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D4450CE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}</w:t>
            </w:r>
          </w:p>
        </w:tc>
      </w:tr>
      <w:tr w:rsidR="00EE6B1F" w:rsidRPr="00F320C6" w14:paraId="683B7C53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769B48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301250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scanf("%d",&amp;q);</w:t>
            </w:r>
          </w:p>
        </w:tc>
      </w:tr>
      <w:tr w:rsidR="00EE6B1F" w:rsidRPr="00F320C6" w14:paraId="1AD0AC38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D1D6055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B057118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REP(i,0,q)</w:t>
            </w:r>
          </w:p>
        </w:tc>
      </w:tr>
      <w:tr w:rsidR="00EE6B1F" w:rsidRPr="00F320C6" w14:paraId="32B59422" w14:textId="77777777">
        <w:trPr>
          <w:trHeight w:val="54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26B959E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57ADDC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{</w:t>
            </w:r>
          </w:p>
        </w:tc>
      </w:tr>
      <w:tr w:rsidR="00EE6B1F" w:rsidRPr="00F320C6" w14:paraId="3FD44C40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B00B391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F5ABFF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scanf("%d%d",&amp;Q[i].l,&amp;Q[i].r);</w:t>
            </w:r>
          </w:p>
        </w:tc>
      </w:tr>
      <w:tr w:rsidR="00EE6B1F" w:rsidRPr="00F320C6" w14:paraId="266FC6D9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7DFB55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21FBBAD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Q[i].ind=i;</w:t>
            </w:r>
          </w:p>
        </w:tc>
      </w:tr>
      <w:tr w:rsidR="00EE6B1F" w:rsidRPr="00F320C6" w14:paraId="4FA10678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92C34FF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FF9DD07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Q[i].l--;</w:t>
            </w:r>
          </w:p>
        </w:tc>
      </w:tr>
      <w:tr w:rsidR="00EE6B1F" w:rsidRPr="00F320C6" w14:paraId="6E5AA9E0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F821AE2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4E4284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Q[i].r--;</w:t>
            </w:r>
          </w:p>
        </w:tc>
      </w:tr>
      <w:tr w:rsidR="00EE6B1F" w:rsidRPr="00F320C6" w14:paraId="0E4E0E73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733F42E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F2B61A7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}</w:t>
            </w:r>
          </w:p>
        </w:tc>
      </w:tr>
      <w:tr w:rsidR="00EE6B1F" w:rsidRPr="00F320C6" w14:paraId="77FC6661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8D0FE4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A78DEC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sort(Q,Q+q,cmp);</w:t>
            </w:r>
          </w:p>
        </w:tc>
      </w:tr>
      <w:tr w:rsidR="00EE6B1F" w:rsidRPr="00F320C6" w14:paraId="52B26AA3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8F09AAA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6A3650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int cl=0,cr=0;</w:t>
            </w:r>
          </w:p>
        </w:tc>
      </w:tr>
      <w:tr w:rsidR="00EE6B1F" w:rsidRPr="00F320C6" w14:paraId="498C1055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1B1C54F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EB363A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REP(i,0,q)</w:t>
            </w:r>
          </w:p>
        </w:tc>
      </w:tr>
      <w:tr w:rsidR="00EE6B1F" w:rsidRPr="00F320C6" w14:paraId="30244DA5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D5B6EBD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7B404AD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{</w:t>
            </w:r>
          </w:p>
        </w:tc>
      </w:tr>
      <w:tr w:rsidR="00EE6B1F" w:rsidRPr="00F320C6" w14:paraId="7637247C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BC382E3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6813767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int left=Q[i].l,right=Q[i].r;</w:t>
            </w:r>
          </w:p>
        </w:tc>
      </w:tr>
      <w:tr w:rsidR="00EE6B1F" w:rsidRPr="00F320C6" w14:paraId="369C0AA9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C7FA07C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73C7D35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while(cl&lt;left)</w:t>
            </w:r>
          </w:p>
        </w:tc>
      </w:tr>
      <w:tr w:rsidR="00EE6B1F" w:rsidRPr="00F320C6" w14:paraId="5FDBBFF0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51B5E9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8BC6E2F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    remove(cl),cl++;</w:t>
            </w:r>
          </w:p>
        </w:tc>
      </w:tr>
      <w:tr w:rsidR="00EE6B1F" w:rsidRPr="00F320C6" w14:paraId="3C0C892D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5F433E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DA347F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while(cl&gt;left)</w:t>
            </w:r>
          </w:p>
        </w:tc>
      </w:tr>
      <w:tr w:rsidR="00EE6B1F" w:rsidRPr="00F320C6" w14:paraId="488D517E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7F750E6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E76151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    add(cl-1),cl--;</w:t>
            </w:r>
          </w:p>
        </w:tc>
      </w:tr>
      <w:tr w:rsidR="00EE6B1F" w:rsidRPr="00F320C6" w14:paraId="393007AD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07C2C5B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6BE9A3D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while(cr&lt;=right)</w:t>
            </w:r>
          </w:p>
        </w:tc>
      </w:tr>
      <w:tr w:rsidR="00EE6B1F" w:rsidRPr="00F320C6" w14:paraId="49CFEBAD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A358CF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F92B253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    add(cr),cr++;</w:t>
            </w:r>
          </w:p>
        </w:tc>
      </w:tr>
      <w:tr w:rsidR="00EE6B1F" w:rsidRPr="00F320C6" w14:paraId="108FA57E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912E4E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AA33BE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while(cr&gt;(right+1))</w:t>
            </w:r>
          </w:p>
        </w:tc>
      </w:tr>
      <w:tr w:rsidR="00EE6B1F" w:rsidRPr="00F320C6" w14:paraId="76F92754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CC7F5A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D3EA2D2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    remove(cr-1),cr--;</w:t>
            </w:r>
          </w:p>
        </w:tc>
      </w:tr>
      <w:tr w:rsidR="00EE6B1F" w:rsidRPr="00F320C6" w14:paraId="6BA99302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F66C7F0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1116EF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ans[Q[i].ind]=answer;</w:t>
            </w:r>
          </w:p>
        </w:tc>
      </w:tr>
      <w:tr w:rsidR="00EE6B1F" w:rsidRPr="00F320C6" w14:paraId="3F3CAC31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7998CE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AE7F20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}</w:t>
            </w:r>
          </w:p>
        </w:tc>
      </w:tr>
      <w:tr w:rsidR="00EE6B1F" w:rsidRPr="00F320C6" w14:paraId="34F48B94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5A6AFBE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B0BAA1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REP(i,0,q)</w:t>
            </w:r>
          </w:p>
        </w:tc>
      </w:tr>
      <w:tr w:rsidR="00EE6B1F" w:rsidRPr="00F320C6" w14:paraId="64D67736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49B857C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D5C9BE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    printf("%d\n",ans[i]);</w:t>
            </w:r>
          </w:p>
        </w:tc>
      </w:tr>
      <w:tr w:rsidR="00EE6B1F" w:rsidRPr="00F320C6" w14:paraId="6F1A4EAF" w14:textId="77777777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A841BD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BEEB172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 xml:space="preserve">   return 0;</w:t>
            </w:r>
          </w:p>
        </w:tc>
      </w:tr>
      <w:tr w:rsidR="00EE6B1F" w:rsidRPr="00F320C6" w14:paraId="663A2514" w14:textId="77777777">
        <w:trPr>
          <w:trHeight w:val="6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F497B78" w14:textId="77777777" w:rsidR="00EE6B1F" w:rsidRPr="00F320C6" w:rsidRDefault="00EE6B1F">
            <w:pPr>
              <w:tabs>
                <w:tab w:val="left" w:pos="0"/>
              </w:tabs>
              <w:spacing w:line="400" w:lineRule="auto"/>
              <w:jc w:val="right"/>
              <w:rPr>
                <w:rFonts w:ascii="Arial" w:eastAsia="Arial" w:hAnsi="Arial" w:cs="Arial"/>
                <w:color w:val="24292F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1129A04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  <w:r w:rsidRPr="00F320C6">
              <w:rPr>
                <w:rFonts w:ascii="Consolas" w:eastAsia="Consolas" w:hAnsi="Consolas" w:cs="Consolas"/>
                <w:color w:val="24292F"/>
                <w:sz w:val="20"/>
                <w:szCs w:val="20"/>
              </w:rPr>
              <w:t>}</w:t>
            </w:r>
          </w:p>
          <w:p w14:paraId="61AB42C0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Consolas" w:eastAsia="Consolas" w:hAnsi="Consolas" w:cs="Consolas"/>
                <w:b/>
                <w:color w:val="24292F"/>
                <w:sz w:val="20"/>
                <w:szCs w:val="20"/>
                <w:u w:val="single"/>
              </w:rPr>
            </w:pPr>
            <w:r w:rsidRPr="00F320C6">
              <w:rPr>
                <w:rFonts w:ascii="Consolas" w:eastAsia="Consolas" w:hAnsi="Consolas" w:cs="Consolas"/>
                <w:b/>
                <w:color w:val="24292F"/>
                <w:sz w:val="20"/>
                <w:szCs w:val="20"/>
                <w:u w:val="single"/>
              </w:rPr>
              <w:t>32.TERNARY SEARCH</w:t>
            </w:r>
          </w:p>
          <w:p w14:paraId="022C9B8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ternary_search(double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,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r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{</w:t>
            </w:r>
          </w:p>
          <w:p w14:paraId="0457C42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eps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1e-9;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//set the error limit here</w:t>
            </w:r>
          </w:p>
          <w:p w14:paraId="360D6098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while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-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&gt;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eps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{</w:t>
            </w:r>
          </w:p>
          <w:p w14:paraId="3A3F6FD1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m1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+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-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3;</w:t>
            </w:r>
          </w:p>
          <w:p w14:paraId="2EB16FD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m2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-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-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l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3;</w:t>
            </w:r>
          </w:p>
          <w:p w14:paraId="681CF09C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f1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>m1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//evaluates the function at m1</w:t>
            </w:r>
          </w:p>
          <w:p w14:paraId="3947788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double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f2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>m2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//evaluates the function at m2</w:t>
            </w:r>
          </w:p>
          <w:p w14:paraId="05E77D15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if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f1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&lt;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f2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</w:t>
            </w:r>
          </w:p>
          <w:p w14:paraId="1CB63E49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    l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m1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;</w:t>
            </w:r>
          </w:p>
          <w:p w14:paraId="16803E14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else</w:t>
            </w:r>
          </w:p>
          <w:p w14:paraId="50DA4AA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    r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=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m2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;</w:t>
            </w:r>
          </w:p>
          <w:p w14:paraId="616EA3C9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}</w:t>
            </w:r>
          </w:p>
          <w:p w14:paraId="6C8E3BEB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Roboto Mono" w:eastAsia="Roboto Mono" w:hAnsi="Roboto Mono" w:cs="Roboto Mono"/>
                <w:color w:val="36464E"/>
                <w:sz w:val="20"/>
                <w:szCs w:val="20"/>
                <w:shd w:val="clear" w:color="auto" w:fill="F5F5F5"/>
              </w:rPr>
            </w:pP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return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f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(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>l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);</w:t>
            </w:r>
            <w:r w:rsidRPr="00F320C6">
              <w:rPr>
                <w:rFonts w:ascii="Roboto Mono" w:eastAsia="Roboto Mono" w:hAnsi="Roboto Mono" w:cs="Roboto Mono"/>
                <w:color w:val="36464E"/>
                <w:sz w:val="20"/>
                <w:szCs w:val="20"/>
              </w:rPr>
              <w:t xml:space="preserve">                    </w:t>
            </w: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//return the maximum of f(x) in [l, r]</w:t>
            </w:r>
          </w:p>
          <w:p w14:paraId="279DA7C6" w14:textId="77777777" w:rsidR="00EE6B1F" w:rsidRPr="00F320C6" w:rsidRDefault="00AF583C">
            <w:pPr>
              <w:tabs>
                <w:tab w:val="left" w:pos="0"/>
              </w:tabs>
              <w:spacing w:line="342" w:lineRule="auto"/>
              <w:rPr>
                <w:rFonts w:ascii="Consolas" w:eastAsia="Consolas" w:hAnsi="Consolas" w:cs="Consolas"/>
                <w:color w:val="24292F"/>
                <w:sz w:val="20"/>
                <w:szCs w:val="20"/>
              </w:rPr>
            </w:pPr>
            <w:r w:rsidRPr="00F320C6">
              <w:rPr>
                <w:rFonts w:ascii="Roboto Mono" w:eastAsia="Roboto Mono" w:hAnsi="Roboto Mono" w:cs="Roboto Mono"/>
                <w:color w:val="24292F"/>
                <w:sz w:val="20"/>
                <w:szCs w:val="20"/>
              </w:rPr>
              <w:t>}</w:t>
            </w:r>
          </w:p>
        </w:tc>
      </w:tr>
    </w:tbl>
    <w:p w14:paraId="5FAD5B69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33.</w:t>
      </w:r>
      <w:r w:rsidR="009D4BE4" w:rsidRPr="00F320C6">
        <w:rPr>
          <w:sz w:val="20"/>
          <w:szCs w:val="20"/>
          <w:rPrChange w:id="49" w:author="Pham, Cuong T - (INTL)" w:date="2022-03-21T20:10:00Z">
            <w:rPr/>
          </w:rPrChange>
        </w:rPr>
        <w:fldChar w:fldCharType="begin"/>
      </w:r>
      <w:r w:rsidR="009D4BE4" w:rsidRPr="00F320C6">
        <w:rPr>
          <w:sz w:val="20"/>
          <w:szCs w:val="20"/>
          <w:rPrChange w:id="50" w:author="Pham, Cuong T - (INTL)" w:date="2022-03-21T20:10:00Z">
            <w:rPr/>
          </w:rPrChange>
        </w:rPr>
        <w:instrText xml:space="preserve"> HYPERLINK "https://en.wikipedia.org/wiki/Chinese_remainder_theorem" \h </w:instrText>
      </w:r>
      <w:r w:rsidR="009D4BE4" w:rsidRPr="00F320C6">
        <w:rPr>
          <w:sz w:val="20"/>
          <w:szCs w:val="20"/>
          <w:rPrChange w:id="51" w:author="Pham, Cuong T - (INTL)" w:date="2022-03-21T20:10:00Z">
            <w:rPr/>
          </w:rPrChange>
        </w:rPr>
        <w:fldChar w:fldCharType="separate"/>
      </w:r>
      <w:r w:rsidRPr="00F320C6">
        <w:rPr>
          <w:rFonts w:ascii="Arial" w:eastAsia="Arial" w:hAnsi="Arial" w:cs="Arial"/>
          <w:b/>
          <w:sz w:val="20"/>
          <w:szCs w:val="20"/>
          <w:highlight w:val="white"/>
        </w:rPr>
        <w:t>Chinese remainder theorem</w:t>
      </w:r>
      <w:r w:rsidR="009D4BE4" w:rsidRPr="00F320C6">
        <w:rPr>
          <w:rFonts w:ascii="Arial" w:eastAsia="Arial" w:hAnsi="Arial" w:cs="Arial"/>
          <w:b/>
          <w:sz w:val="20"/>
          <w:szCs w:val="20"/>
          <w:highlight w:val="white"/>
        </w:rPr>
        <w:fldChar w:fldCharType="end"/>
      </w:r>
    </w:p>
    <w:p w14:paraId="1898C19C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ll euclid(ll a, ll b, ll &amp;x, ll &amp;y) {</w:t>
      </w:r>
    </w:p>
    <w:p w14:paraId="374837D1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if (!b) return x = 1, y = 0, a;</w:t>
      </w:r>
    </w:p>
    <w:p w14:paraId="689224F7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ll d = euclid(b, a % b, y, x);</w:t>
      </w:r>
    </w:p>
    <w:p w14:paraId="49A101FB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return y -= a/b * x, d;</w:t>
      </w:r>
    </w:p>
    <w:p w14:paraId="40D5C364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}</w:t>
      </w:r>
    </w:p>
    <w:p w14:paraId="63B5988F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</w:t>
      </w:r>
    </w:p>
    <w:p w14:paraId="48AA9FDB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ll crt(ll a, ll m, ll b, ll n) {</w:t>
      </w:r>
    </w:p>
    <w:p w14:paraId="54C382B4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if (n &gt; m) swap(a, b), swap(m, n);</w:t>
      </w:r>
    </w:p>
    <w:p w14:paraId="6B7A0DAD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ll x, y, g = euclid(m, n, x, y);</w:t>
      </w:r>
    </w:p>
    <w:p w14:paraId="446BA154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assert((a - b) % g == 0); // else no solution</w:t>
      </w:r>
    </w:p>
    <w:p w14:paraId="7018FA8A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x = (b - a) % n * x % n / g * m + a;</w:t>
      </w:r>
    </w:p>
    <w:p w14:paraId="095076F9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 xml:space="preserve">    return x &lt; 0 ? x + m*n/g : x;</w:t>
      </w:r>
    </w:p>
    <w:p w14:paraId="6EF0E53A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}</w:t>
      </w:r>
    </w:p>
    <w:p w14:paraId="2A96D9CF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34 Index Set</w:t>
      </w:r>
    </w:p>
    <w:p w14:paraId="782E97DD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#include &lt;ext/pb_ds/assoc_container.hpp&gt;</w:t>
      </w:r>
    </w:p>
    <w:p w14:paraId="2E84E5EF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B75C3FD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using namespace __gnu_pbds;</w:t>
      </w:r>
    </w:p>
    <w:p w14:paraId="2FEC834C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F75D1E7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typedef tree&lt;int,null_type,less&lt;int&gt;,rb_tree_tag,tree_order_statistics_node_update&gt; IndexTree;</w:t>
      </w:r>
    </w:p>
    <w:p w14:paraId="060255DA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2A431E3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Ex;</w:t>
      </w:r>
    </w:p>
    <w:p w14:paraId="101A92F5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s={2,5,6,10}</w:t>
      </w:r>
    </w:p>
    <w:p w14:paraId="66846B09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lastRenderedPageBreak/>
        <w:t>*s.find_by_order(2)=6;</w:t>
      </w:r>
    </w:p>
    <w:p w14:paraId="010B34A8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s.order_of_key(x) == lower_bound(x)-s.begin();</w:t>
      </w:r>
    </w:p>
    <w:p w14:paraId="25EFB23A" w14:textId="77777777" w:rsidR="00EE6B1F" w:rsidRPr="00F320C6" w:rsidRDefault="00EE6B1F">
      <w:pPr>
        <w:tabs>
          <w:tab w:val="left" w:pos="0"/>
        </w:tabs>
        <w:rPr>
          <w:b/>
          <w:sz w:val="20"/>
          <w:szCs w:val="20"/>
        </w:rPr>
      </w:pPr>
    </w:p>
    <w:p w14:paraId="77952074" w14:textId="77777777" w:rsidR="00EE6B1F" w:rsidRPr="00F320C6" w:rsidRDefault="00AF583C">
      <w:pPr>
        <w:spacing w:before="240" w:after="240" w:line="276" w:lineRule="auto"/>
        <w:rPr>
          <w:rFonts w:ascii="Arial" w:eastAsia="Arial" w:hAnsi="Arial" w:cs="Arial"/>
          <w:b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35.        COMPRESS</w:t>
      </w:r>
    </w:p>
    <w:p w14:paraId="2F0AEF20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Usage:</w:t>
      </w:r>
    </w:p>
    <w:p w14:paraId="51846CED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Compressor&lt;int&gt; comp;</w:t>
      </w:r>
    </w:p>
    <w:p w14:paraId="605392D1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Adding an element                : comp.add(value)</w:t>
      </w:r>
    </w:p>
    <w:p w14:paraId="01344A26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After having all                 : comp.compress()</w:t>
      </w:r>
    </w:p>
    <w:p w14:paraId="4E0D4EB3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// Find index of value v            : comp.find(v) (1-based index)</w:t>
      </w:r>
    </w:p>
    <w:p w14:paraId="6F90FA06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// Get the original value of index i: comp.orig[i] (1-based index) </w:t>
      </w:r>
    </w:p>
    <w:p w14:paraId="27D4AB0C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4B2B05F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template &lt;class T&gt;</w:t>
      </w:r>
    </w:p>
    <w:p w14:paraId="7624EB26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struct Compressor {</w:t>
      </w:r>
    </w:p>
    <w:p w14:paraId="015E0B51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vector&lt;T&gt; values, orig;</w:t>
      </w:r>
    </w:p>
    <w:p w14:paraId="0FE4D54E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void add(T x) {</w:t>
      </w:r>
    </w:p>
    <w:p w14:paraId="58D7D1A0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values.push_back(x);</w:t>
      </w:r>
    </w:p>
    <w:p w14:paraId="6A91C69E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14:paraId="757D9BAC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ECA147C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void compress() {</w:t>
      </w:r>
    </w:p>
    <w:p w14:paraId="5980D4C1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sort(values.begin(), values.end());</w:t>
      </w:r>
    </w:p>
    <w:p w14:paraId="3E6EC5C2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values.erase(unique(values.begin(), values.end()), values.end());</w:t>
      </w:r>
    </w:p>
    <w:p w14:paraId="3AA56E8E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orig.resize(values.size() + 1);</w:t>
      </w:r>
    </w:p>
    <w:p w14:paraId="778F1792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7884203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for (int i = 0; i &lt; values.size(); i++) {</w:t>
      </w:r>
    </w:p>
    <w:p w14:paraId="51593E3D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orig[i + 1] = values[i];</w:t>
      </w:r>
    </w:p>
    <w:p w14:paraId="67B57922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37F4F86D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14:paraId="4BEB36BA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99F6234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// return index of value (lower_bound)</w:t>
      </w:r>
    </w:p>
    <w:p w14:paraId="12871632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T find(T x) {</w:t>
      </w:r>
    </w:p>
    <w:p w14:paraId="636B4392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return lower_bound(values.begin(), values.end(), x) - values.begin() + 1;</w:t>
      </w:r>
    </w:p>
    <w:p w14:paraId="250C15DA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14:paraId="5BAF0F8E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};</w:t>
      </w:r>
    </w:p>
    <w:p w14:paraId="65F49FBD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int main() {    </w:t>
      </w:r>
    </w:p>
    <w:p w14:paraId="74A0F7BD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int n;</w:t>
      </w:r>
    </w:p>
    <w:p w14:paraId="5E4D04F2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Compressor&lt;int&gt; comp;</w:t>
      </w:r>
    </w:p>
    <w:p w14:paraId="4BC39859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for (int i = 1; i &lt;= n; i++) {</w:t>
      </w:r>
    </w:p>
    <w:p w14:paraId="29B85F68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cin &gt;&gt; a[i];</w:t>
      </w:r>
    </w:p>
    <w:p w14:paraId="2130E0CA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comp.add(a[i]);  </w:t>
      </w:r>
    </w:p>
    <w:p w14:paraId="6B2C6E36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228CFCBD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comp.compress();</w:t>
      </w:r>
    </w:p>
    <w:p w14:paraId="15C8A086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CC3018E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int maxcs = 0;</w:t>
      </w:r>
    </w:p>
    <w:p w14:paraId="701F8C5C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for (int i = n; i &gt;= 1; i--) {</w:t>
      </w:r>
    </w:p>
    <w:p w14:paraId="05589538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a[i] = comp.find(a[i]);</w:t>
      </w:r>
    </w:p>
    <w:p w14:paraId="3261391F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maxcs = max(maxcs, a[i]);</w:t>
      </w:r>
    </w:p>
    <w:p w14:paraId="56D92171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    // last_pos[a[i]].push_back(i);</w:t>
      </w:r>
    </w:p>
    <w:p w14:paraId="62E4DB51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    }</w:t>
      </w:r>
    </w:p>
    <w:p w14:paraId="00BEA884" w14:textId="77777777" w:rsidR="00EE6B1F" w:rsidRPr="00F320C6" w:rsidRDefault="00AF583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}</w:t>
      </w:r>
    </w:p>
    <w:p w14:paraId="2D538D9F" w14:textId="77777777" w:rsidR="00EE6B1F" w:rsidRPr="00F320C6" w:rsidRDefault="00EE6B1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96CD30B" w14:textId="77777777" w:rsidR="00EE6B1F" w:rsidRPr="00F320C6" w:rsidRDefault="00AF583C">
      <w:pPr>
        <w:spacing w:before="240"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F320C6">
        <w:rPr>
          <w:rFonts w:ascii="Arial" w:eastAsia="Arial" w:hAnsi="Arial" w:cs="Arial"/>
          <w:b/>
          <w:sz w:val="20"/>
          <w:szCs w:val="20"/>
        </w:rPr>
        <w:t>36</w:t>
      </w:r>
      <w:r w:rsidRPr="00F320C6">
        <w:rPr>
          <w:rFonts w:ascii="Arial" w:eastAsia="Arial" w:hAnsi="Arial" w:cs="Arial"/>
          <w:sz w:val="20"/>
          <w:szCs w:val="20"/>
        </w:rPr>
        <w:t xml:space="preserve">        </w:t>
      </w:r>
      <w:r w:rsidRPr="00F320C6">
        <w:rPr>
          <w:rFonts w:ascii="Arial" w:eastAsia="Arial" w:hAnsi="Arial" w:cs="Arial"/>
          <w:b/>
          <w:sz w:val="20"/>
          <w:szCs w:val="20"/>
        </w:rPr>
        <w:t>RANDOM</w:t>
      </w:r>
    </w:p>
    <w:p w14:paraId="5EE940DF" w14:textId="77777777" w:rsidR="00EE6B1F" w:rsidRPr="00F320C6" w:rsidRDefault="00AF583C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mt19937_64 gen(chrono::steady_clock::now().time_since_epoch().count());</w:t>
      </w:r>
      <w:r w:rsidRPr="00F320C6">
        <w:rPr>
          <w:rFonts w:ascii="Arial" w:eastAsia="Arial" w:hAnsi="Arial" w:cs="Arial"/>
          <w:sz w:val="20"/>
          <w:szCs w:val="20"/>
        </w:rPr>
        <w:tab/>
      </w:r>
    </w:p>
    <w:p w14:paraId="356A9496" w14:textId="77777777" w:rsidR="00EE6B1F" w:rsidRPr="00F320C6" w:rsidRDefault="00AF583C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ll Rand(ll l, ll r){</w:t>
      </w:r>
    </w:p>
    <w:p w14:paraId="54D315B5" w14:textId="77777777" w:rsidR="00EE6B1F" w:rsidRPr="00F320C6" w:rsidRDefault="00AF583C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 xml:space="preserve">    uniform_int_distribution&lt;ll&gt; rnd(l,r); return rnd(gen);</w:t>
      </w:r>
    </w:p>
    <w:p w14:paraId="40F4AB14" w14:textId="77777777" w:rsidR="00EE6B1F" w:rsidRPr="00F320C6" w:rsidRDefault="00AF583C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 w:rsidRPr="00F320C6">
        <w:rPr>
          <w:rFonts w:ascii="Arial" w:eastAsia="Arial" w:hAnsi="Arial" w:cs="Arial"/>
          <w:sz w:val="20"/>
          <w:szCs w:val="20"/>
        </w:rPr>
        <w:t>}</w:t>
      </w:r>
    </w:p>
    <w:p w14:paraId="0553EE71" w14:textId="77777777" w:rsidR="00EE6B1F" w:rsidRPr="00F320C6" w:rsidRDefault="00EE6B1F">
      <w:pPr>
        <w:tabs>
          <w:tab w:val="left" w:pos="0"/>
        </w:tabs>
        <w:rPr>
          <w:sz w:val="20"/>
          <w:szCs w:val="20"/>
        </w:rPr>
      </w:pPr>
    </w:p>
    <w:p w14:paraId="7FEF2629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37 POLLARD RHO</w:t>
      </w:r>
    </w:p>
    <w:p w14:paraId="1497ED2E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/* POLLARD RHO algorithm */</w:t>
      </w:r>
    </w:p>
    <w:p w14:paraId="2372C1F9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 prime factorization algorithm for n = 1e18</w:t>
      </w:r>
    </w:p>
    <w:p w14:paraId="04883325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 dpt can bac 4</w:t>
      </w:r>
    </w:p>
    <w:p w14:paraId="781EC311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mt19937_64 gen(chrono::steady_clock::now().time_since_epoch().count());</w:t>
      </w:r>
    </w:p>
    <w:p w14:paraId="4F2E5EF5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14:paraId="40FDB98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long long Rand(long long l, long long r){</w:t>
      </w:r>
    </w:p>
    <w:p w14:paraId="60C3C97C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uniform_int_distribution&lt;long long&gt; rnd(l,r);</w:t>
      </w:r>
    </w:p>
    <w:p w14:paraId="52157888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rnd(gen);</w:t>
      </w:r>
    </w:p>
    <w:p w14:paraId="1CBDD51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39A5C65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14:paraId="27B6439B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long long mul(long long a, long long b, long long m){</w:t>
      </w:r>
    </w:p>
    <w:p w14:paraId="164C68E7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(b == 1) return a % m;</w:t>
      </w:r>
    </w:p>
    <w:p w14:paraId="0C61265C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(b == 0) return 1 % m;</w:t>
      </w:r>
    </w:p>
    <w:p w14:paraId="060952FE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a %= m; b %= m;</w:t>
      </w:r>
    </w:p>
    <w:p w14:paraId="2EC19D4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q = mul(a, b / 2, m);</w:t>
      </w:r>
    </w:p>
    <w:p w14:paraId="54BAD5A7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(b % 2 == 0) return ((q + q) % m + m) % m;</w:t>
      </w:r>
    </w:p>
    <w:p w14:paraId="1EA337FE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else return ((q + q + a) % m + m) % m;</w:t>
      </w:r>
    </w:p>
    <w:p w14:paraId="76A7DA52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206F6DD5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lastRenderedPageBreak/>
        <w:t xml:space="preserve"> </w:t>
      </w:r>
    </w:p>
    <w:p w14:paraId="6DD54989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long long pw(long long a, long long n, long long m){</w:t>
      </w:r>
    </w:p>
    <w:p w14:paraId="2A72FFB6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== 0) return 1 % m;</w:t>
      </w:r>
    </w:p>
    <w:p w14:paraId="18C8B52C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q = pw(a, n / 2, m);</w:t>
      </w:r>
    </w:p>
    <w:p w14:paraId="66DB1A78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% 2 == 0) return mul(q, q, m);</w:t>
      </w:r>
    </w:p>
    <w:p w14:paraId="7E93645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mul(mul(q, q, m), a, m);</w:t>
      </w:r>
    </w:p>
    <w:p w14:paraId="777DCD1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30313FD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</w:p>
    <w:p w14:paraId="6C6A471C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// Milner-Rabin algorithm</w:t>
      </w:r>
    </w:p>
    <w:p w14:paraId="4436E59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bool checkprime(long long n){</w:t>
      </w:r>
    </w:p>
    <w:p w14:paraId="0913E6B2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== 2) return 1;</w:t>
      </w:r>
    </w:p>
    <w:p w14:paraId="5B85FDA6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% 2 == 0 || n == 1) return 0;</w:t>
      </w:r>
    </w:p>
    <w:p w14:paraId="3E60B1FB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m = n - 1;</w:t>
      </w:r>
    </w:p>
    <w:p w14:paraId="1E98BA82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s = 0;</w:t>
      </w:r>
    </w:p>
    <w:p w14:paraId="6437DC46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(m % 2 == 0){</w:t>
      </w:r>
    </w:p>
    <w:p w14:paraId="4E0A5B78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m /= 2; s++;</w:t>
      </w:r>
    </w:p>
    <w:p w14:paraId="7E63F5F6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5BDFE9BC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dem = 0, q = 0, a, b;</w:t>
      </w:r>
    </w:p>
    <w:p w14:paraId="3816A571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(dem &lt;= 3){</w:t>
      </w:r>
    </w:p>
    <w:p w14:paraId="57D5B937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dem++;</w:t>
      </w:r>
    </w:p>
    <w:p w14:paraId="3D2F52A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14:paraId="5B831BD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 = Rand(2, n - 2);</w:t>
      </w:r>
    </w:p>
    <w:p w14:paraId="4FD12B3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b = pw(a, m, n);</w:t>
      </w:r>
    </w:p>
    <w:p w14:paraId="26743B85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14:paraId="541C22ED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((b + 1) % n == 0 || (b - 1) % n == 0) {q++;continue;}</w:t>
      </w:r>
    </w:p>
    <w:p w14:paraId="5674AE1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for (int i = 1; i &lt;= s; i++) {</w:t>
      </w:r>
    </w:p>
    <w:p w14:paraId="5548B4CD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b = mul(b, b, n);</w:t>
      </w:r>
    </w:p>
    <w:p w14:paraId="614CF8A2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if ((b + 1) % n == 0) {q++; break;}</w:t>
      </w:r>
    </w:p>
    <w:p w14:paraId="60EB48B9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14:paraId="3D51D44C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074A4174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(q == 4) return 1;</w:t>
      </w:r>
    </w:p>
    <w:p w14:paraId="46BDAA7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</w:t>
      </w:r>
    </w:p>
    <w:p w14:paraId="7540D72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0;</w:t>
      </w:r>
    </w:p>
    <w:p w14:paraId="538B5AD8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24290296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14:paraId="54550078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map&lt;long long, long long&gt; alpha;</w:t>
      </w:r>
    </w:p>
    <w:p w14:paraId="5BFFDC7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14:paraId="01BA08D8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void brute(int n){</w:t>
      </w:r>
    </w:p>
    <w:p w14:paraId="58F1F5B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== 1) return;</w:t>
      </w:r>
    </w:p>
    <w:p w14:paraId="556D91D4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for (int i = 2; i * i &lt;= n; i++){</w:t>
      </w:r>
    </w:p>
    <w:p w14:paraId="67806301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if (n % i == 0) {</w:t>
      </w:r>
    </w:p>
    <w:p w14:paraId="43631A45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while (n % i == 0) {alpha[i]++; n /= i;}</w:t>
      </w:r>
    </w:p>
    <w:p w14:paraId="4BF39B0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14:paraId="5B8F9D88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2F9B4E8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&gt; 1){</w:t>
      </w:r>
    </w:p>
    <w:p w14:paraId="741FC4D7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alpha[n]++;</w:t>
      </w:r>
    </w:p>
    <w:p w14:paraId="01CF505D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094AB4C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1205606E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long long f(long long x, long long m){</w:t>
      </w:r>
    </w:p>
    <w:p w14:paraId="73512049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(mul(x, x, m) + 1) % m;</w:t>
      </w:r>
    </w:p>
    <w:p w14:paraId="0A50744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4B89FBF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</w:t>
      </w:r>
    </w:p>
    <w:p w14:paraId="0795398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long long findFactor(long long n){</w:t>
      </w:r>
    </w:p>
    <w:p w14:paraId="02CDE737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x = Rand(2, n - 1);</w:t>
      </w:r>
    </w:p>
    <w:p w14:paraId="302BC84D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y = x;</w:t>
      </w:r>
    </w:p>
    <w:p w14:paraId="1AB008F8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p = 1;</w:t>
      </w:r>
    </w:p>
    <w:p w14:paraId="6E54D826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(p == 1){</w:t>
      </w:r>
    </w:p>
    <w:p w14:paraId="47F523A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x = f(x, n);</w:t>
      </w:r>
    </w:p>
    <w:p w14:paraId="22650B8B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y = f(f(y, n), n);</w:t>
      </w:r>
    </w:p>
    <w:p w14:paraId="1978997B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p = __gcd(abs(x - y), n);</w:t>
      </w:r>
    </w:p>
    <w:p w14:paraId="42A4D02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47D3865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return p;</w:t>
      </w:r>
    </w:p>
    <w:p w14:paraId="18D6C88D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02D87B21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void fact(long long n){</w:t>
      </w:r>
    </w:p>
    <w:p w14:paraId="45F8536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== 1) return ;</w:t>
      </w:r>
    </w:p>
    <w:p w14:paraId="62A4ECB7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(checkprime(n)) {alpha[n]++; return;}</w:t>
      </w:r>
    </w:p>
    <w:p w14:paraId="6C1A05D7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lastRenderedPageBreak/>
        <w:t xml:space="preserve"> </w:t>
      </w:r>
    </w:p>
    <w:p w14:paraId="3D5EEF62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if (n &lt;= 10000) {</w:t>
      </w:r>
    </w:p>
    <w:p w14:paraId="7E125A30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brute(n); return;</w:t>
      </w:r>
    </w:p>
    <w:p w14:paraId="211AF09B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218D25E1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p = 0;</w:t>
      </w:r>
    </w:p>
    <w:p w14:paraId="3EF2EBB9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(p == 0 || p == n){</w:t>
      </w:r>
    </w:p>
    <w:p w14:paraId="084A00E3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p = findFactor(n);</w:t>
      </w:r>
    </w:p>
    <w:p w14:paraId="1A10AE6D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0D005AA7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fact(p); fact(n / p);</w:t>
      </w:r>
    </w:p>
    <w:p w14:paraId="61A25DFB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2CFC518F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int main() { </w:t>
      </w:r>
    </w:p>
    <w:p w14:paraId="66D19996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freopen("input.txt", "r", stdin);</w:t>
      </w:r>
    </w:p>
    <w:p w14:paraId="11FE0A01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</w:p>
    <w:p w14:paraId="59D27B2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long long n;</w:t>
      </w:r>
    </w:p>
    <w:p w14:paraId="7ACBD9F0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while (cin &gt;&gt; n){</w:t>
      </w:r>
    </w:p>
    <w:p w14:paraId="7974CAA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alpha.clear();</w:t>
      </w:r>
    </w:p>
    <w:p w14:paraId="108FCCF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fact(n);</w:t>
      </w:r>
    </w:p>
    <w:p w14:paraId="77B757FA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for (auto i: alpha){</w:t>
      </w:r>
    </w:p>
    <w:p w14:paraId="4FB704C2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    cout &lt;&lt; i.first &lt;&lt; "^" &lt;&lt; i.second &lt;&lt; "\n";</w:t>
      </w:r>
    </w:p>
    <w:p w14:paraId="3B3E78E5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    }</w:t>
      </w:r>
    </w:p>
    <w:p w14:paraId="66B0AAAD" w14:textId="77777777" w:rsidR="002D1766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 xml:space="preserve">    }</w:t>
      </w:r>
    </w:p>
    <w:p w14:paraId="2290A59C" w14:textId="77777777" w:rsidR="00120D58" w:rsidRPr="00F320C6" w:rsidRDefault="002D1766" w:rsidP="002D1766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}</w:t>
      </w:r>
    </w:p>
    <w:p w14:paraId="222E27B1" w14:textId="77777777" w:rsidR="00EE6B1F" w:rsidRPr="00F320C6" w:rsidRDefault="00AF583C" w:rsidP="002D1766">
      <w:pPr>
        <w:tabs>
          <w:tab w:val="left" w:pos="0"/>
        </w:tabs>
        <w:rPr>
          <w:b/>
          <w:sz w:val="20"/>
          <w:szCs w:val="20"/>
        </w:rPr>
      </w:pPr>
      <w:r w:rsidRPr="00F320C6">
        <w:rPr>
          <w:b/>
          <w:sz w:val="20"/>
          <w:szCs w:val="20"/>
        </w:rPr>
        <w:t>Công thức toán</w:t>
      </w:r>
    </w:p>
    <w:p w14:paraId="5FB578DB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noProof/>
          <w:sz w:val="20"/>
          <w:szCs w:val="20"/>
        </w:rPr>
        <w:drawing>
          <wp:inline distT="114300" distB="114300" distL="114300" distR="114300" wp14:anchorId="0FD3B183" wp14:editId="474DB0E7">
            <wp:extent cx="3152775" cy="2214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A554E" w14:textId="77777777" w:rsidR="00EE6B1F" w:rsidRPr="00F320C6" w:rsidRDefault="00AF583C">
      <w:pPr>
        <w:tabs>
          <w:tab w:val="left" w:pos="0"/>
        </w:tabs>
        <w:rPr>
          <w:b/>
          <w:sz w:val="20"/>
          <w:szCs w:val="20"/>
          <w:u w:val="single"/>
        </w:rPr>
      </w:pPr>
      <w:r w:rsidRPr="00F320C6">
        <w:rPr>
          <w:b/>
          <w:sz w:val="20"/>
          <w:szCs w:val="20"/>
          <w:u w:val="single"/>
        </w:rPr>
        <w:t>cấp số :</w:t>
      </w:r>
    </w:p>
    <w:p w14:paraId="6BD772D1" w14:textId="03B36BE4" w:rsidR="00EE6B1F" w:rsidRPr="00F320C6" w:rsidRDefault="00AF583C">
      <w:pPr>
        <w:tabs>
          <w:tab w:val="left" w:pos="0"/>
        </w:tabs>
        <w:rPr>
          <w:ins w:id="52" w:author="Pham, Cuong T - (INTL)" w:date="2022-03-21T20:07:00Z"/>
          <w:sz w:val="20"/>
          <w:szCs w:val="20"/>
          <w:u w:val="single"/>
        </w:rPr>
      </w:pPr>
      <w:r w:rsidRPr="00F320C6">
        <w:rPr>
          <w:sz w:val="20"/>
          <w:szCs w:val="20"/>
          <w:u w:val="single"/>
        </w:rPr>
        <w:t>tổng csn lùi vô hạn: S = u1 / (1-q)</w:t>
      </w:r>
    </w:p>
    <w:p w14:paraId="153EB058" w14:textId="77777777" w:rsidR="00F320C6" w:rsidRPr="00F320C6" w:rsidRDefault="00F320C6">
      <w:pPr>
        <w:tabs>
          <w:tab w:val="left" w:pos="0"/>
        </w:tabs>
        <w:rPr>
          <w:sz w:val="20"/>
          <w:szCs w:val="20"/>
          <w:u w:val="single"/>
        </w:rPr>
      </w:pPr>
    </w:p>
    <w:p w14:paraId="435CA1D4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noProof/>
          <w:sz w:val="20"/>
          <w:szCs w:val="20"/>
        </w:rPr>
        <w:drawing>
          <wp:inline distT="114300" distB="114300" distL="114300" distR="114300" wp14:anchorId="0A885E3F" wp14:editId="2C943F93">
            <wp:extent cx="2674800" cy="143601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1436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320C6">
        <w:rPr>
          <w:noProof/>
          <w:sz w:val="20"/>
          <w:szCs w:val="20"/>
        </w:rPr>
        <w:drawing>
          <wp:inline distT="114300" distB="114300" distL="114300" distR="114300" wp14:anchorId="4E57B614" wp14:editId="15F108A4">
            <wp:extent cx="2638425" cy="1384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91D0D" w14:textId="77777777" w:rsidR="00EE6B1F" w:rsidRPr="00F320C6" w:rsidRDefault="00EE6B1F">
      <w:pPr>
        <w:tabs>
          <w:tab w:val="left" w:pos="0"/>
        </w:tabs>
        <w:rPr>
          <w:sz w:val="20"/>
          <w:szCs w:val="20"/>
        </w:rPr>
      </w:pPr>
    </w:p>
    <w:p w14:paraId="7F9C7028" w14:textId="77777777" w:rsidR="00EE6B1F" w:rsidRPr="00F320C6" w:rsidRDefault="00EE6B1F">
      <w:pPr>
        <w:tabs>
          <w:tab w:val="left" w:pos="0"/>
        </w:tabs>
        <w:rPr>
          <w:sz w:val="20"/>
          <w:szCs w:val="20"/>
        </w:rPr>
      </w:pPr>
    </w:p>
    <w:p w14:paraId="2F87B913" w14:textId="77777777" w:rsidR="00EE6B1F" w:rsidRPr="00F320C6" w:rsidRDefault="00EE6B1F">
      <w:pPr>
        <w:tabs>
          <w:tab w:val="left" w:pos="0"/>
        </w:tabs>
        <w:rPr>
          <w:sz w:val="20"/>
          <w:szCs w:val="20"/>
        </w:rPr>
      </w:pPr>
    </w:p>
    <w:p w14:paraId="04D3E233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b/>
          <w:sz w:val="20"/>
          <w:szCs w:val="20"/>
        </w:rPr>
        <w:t>Fermat nhỏ</w:t>
      </w:r>
      <w:r w:rsidRPr="00F320C6">
        <w:rPr>
          <w:sz w:val="20"/>
          <w:szCs w:val="20"/>
        </w:rPr>
        <w:t xml:space="preserve">: a^(p-1) đồng dư 1 (mod p)   (p là snt) </w:t>
      </w:r>
    </w:p>
    <w:p w14:paraId="4F997F44" w14:textId="77777777" w:rsidR="00EE6B1F" w:rsidRPr="00F320C6" w:rsidRDefault="00AF583C">
      <w:pPr>
        <w:tabs>
          <w:tab w:val="left" w:pos="0"/>
        </w:tabs>
        <w:rPr>
          <w:sz w:val="20"/>
          <w:szCs w:val="20"/>
        </w:rPr>
      </w:pPr>
      <w:r w:rsidRPr="00F320C6">
        <w:rPr>
          <w:sz w:val="20"/>
          <w:szCs w:val="20"/>
        </w:rPr>
        <w:t>a ^ (phi(n) ) đồng dư 1 ( mod n ) (gcd(a,n) = 1)</w:t>
      </w:r>
    </w:p>
    <w:p w14:paraId="4EB42B25" w14:textId="0D430A25" w:rsidR="00EE6B1F" w:rsidRPr="00F320C6" w:rsidRDefault="00AF583C">
      <w:pPr>
        <w:tabs>
          <w:tab w:val="left" w:pos="0"/>
        </w:tabs>
        <w:rPr>
          <w:ins w:id="53" w:author="Pham, Cuong T - (INTL)" w:date="2022-03-21T20:07:00Z"/>
          <w:sz w:val="20"/>
          <w:szCs w:val="20"/>
        </w:rPr>
      </w:pPr>
      <w:r w:rsidRPr="00F320C6">
        <w:rPr>
          <w:sz w:val="20"/>
          <w:szCs w:val="20"/>
        </w:rPr>
        <w:t xml:space="preserve">a ^ (phi(n) -1) đồng dư a^(-1) (mod n và gcd(a,n = 1) </w:t>
      </w:r>
    </w:p>
    <w:p w14:paraId="5FE8EB1B" w14:textId="416D0434" w:rsidR="00F320C6" w:rsidRPr="00F320C6" w:rsidRDefault="00F320C6">
      <w:pPr>
        <w:tabs>
          <w:tab w:val="left" w:pos="0"/>
        </w:tabs>
        <w:rPr>
          <w:ins w:id="54" w:author="Pham, Cuong T - (INTL)" w:date="2022-03-21T20:07:00Z"/>
          <w:sz w:val="20"/>
          <w:szCs w:val="20"/>
        </w:rPr>
      </w:pPr>
    </w:p>
    <w:p w14:paraId="0E47033B" w14:textId="5ECAC910" w:rsidR="00F320C6" w:rsidRPr="00F320C6" w:rsidRDefault="00F320C6">
      <w:pPr>
        <w:tabs>
          <w:tab w:val="left" w:pos="0"/>
        </w:tabs>
        <w:rPr>
          <w:ins w:id="55" w:author="Pham, Cuong T - (INTL)" w:date="2022-03-21T20:07:00Z"/>
          <w:sz w:val="20"/>
          <w:szCs w:val="20"/>
        </w:rPr>
      </w:pPr>
    </w:p>
    <w:p w14:paraId="24905BF5" w14:textId="10DF1BBE" w:rsidR="00F320C6" w:rsidRPr="00F320C6" w:rsidRDefault="00F320C6">
      <w:pPr>
        <w:tabs>
          <w:tab w:val="left" w:pos="0"/>
        </w:tabs>
        <w:rPr>
          <w:ins w:id="56" w:author="Pham, Cuong T - (INTL)" w:date="2022-03-21T20:07:00Z"/>
          <w:sz w:val="20"/>
          <w:szCs w:val="20"/>
        </w:rPr>
      </w:pPr>
    </w:p>
    <w:p w14:paraId="5A37FD25" w14:textId="30F76C54" w:rsidR="00F320C6" w:rsidRPr="00F320C6" w:rsidRDefault="00F320C6">
      <w:pPr>
        <w:tabs>
          <w:tab w:val="left" w:pos="0"/>
        </w:tabs>
        <w:rPr>
          <w:ins w:id="57" w:author="Pham, Cuong T - (INTL)" w:date="2022-03-21T20:07:00Z"/>
          <w:sz w:val="20"/>
          <w:szCs w:val="20"/>
        </w:rPr>
      </w:pPr>
    </w:p>
    <w:p w14:paraId="1F039DF9" w14:textId="68D0098F" w:rsidR="00F320C6" w:rsidRPr="00F320C6" w:rsidRDefault="00F320C6">
      <w:pPr>
        <w:tabs>
          <w:tab w:val="left" w:pos="0"/>
        </w:tabs>
        <w:rPr>
          <w:ins w:id="58" w:author="Pham, Cuong T - (INTL)" w:date="2022-03-21T20:07:00Z"/>
          <w:sz w:val="20"/>
          <w:szCs w:val="20"/>
        </w:rPr>
      </w:pPr>
    </w:p>
    <w:p w14:paraId="100BA452" w14:textId="42A59F8A" w:rsidR="00F320C6" w:rsidRPr="00F320C6" w:rsidRDefault="00F320C6">
      <w:pPr>
        <w:tabs>
          <w:tab w:val="left" w:pos="0"/>
        </w:tabs>
        <w:rPr>
          <w:ins w:id="59" w:author="Pham, Cuong T - (INTL)" w:date="2022-03-21T20:07:00Z"/>
          <w:sz w:val="20"/>
          <w:szCs w:val="20"/>
        </w:rPr>
      </w:pPr>
    </w:p>
    <w:p w14:paraId="66E63949" w14:textId="2930A2A7" w:rsidR="00F320C6" w:rsidRPr="00F320C6" w:rsidRDefault="00F320C6">
      <w:pPr>
        <w:tabs>
          <w:tab w:val="left" w:pos="0"/>
        </w:tabs>
        <w:rPr>
          <w:ins w:id="60" w:author="Pham, Cuong T - (INTL)" w:date="2022-03-21T20:07:00Z"/>
          <w:sz w:val="20"/>
          <w:szCs w:val="20"/>
        </w:rPr>
      </w:pPr>
    </w:p>
    <w:p w14:paraId="49DCA12E" w14:textId="64C09AE0" w:rsidR="00F320C6" w:rsidRPr="00F320C6" w:rsidRDefault="00F320C6">
      <w:pPr>
        <w:tabs>
          <w:tab w:val="left" w:pos="0"/>
        </w:tabs>
        <w:rPr>
          <w:ins w:id="61" w:author="Pham, Cuong T - (INTL)" w:date="2022-03-21T20:07:00Z"/>
          <w:sz w:val="20"/>
          <w:szCs w:val="20"/>
        </w:rPr>
      </w:pPr>
    </w:p>
    <w:p w14:paraId="4C027B43" w14:textId="0F8DF1A1" w:rsidR="00F320C6" w:rsidRPr="00F320C6" w:rsidRDefault="00F320C6">
      <w:pPr>
        <w:tabs>
          <w:tab w:val="left" w:pos="0"/>
        </w:tabs>
        <w:rPr>
          <w:ins w:id="62" w:author="Pham, Cuong T - (INTL)" w:date="2022-03-21T20:07:00Z"/>
          <w:sz w:val="20"/>
          <w:szCs w:val="20"/>
        </w:rPr>
      </w:pPr>
    </w:p>
    <w:p w14:paraId="537B7006" w14:textId="27C9503D" w:rsidR="00F320C6" w:rsidRPr="00F320C6" w:rsidRDefault="00F320C6">
      <w:pPr>
        <w:tabs>
          <w:tab w:val="left" w:pos="0"/>
        </w:tabs>
        <w:rPr>
          <w:ins w:id="63" w:author="Pham, Cuong T - (INTL)" w:date="2022-03-21T20:07:00Z"/>
          <w:sz w:val="20"/>
          <w:szCs w:val="20"/>
        </w:rPr>
      </w:pPr>
    </w:p>
    <w:p w14:paraId="7117F319" w14:textId="6FE307B9" w:rsidR="00F320C6" w:rsidRPr="00F320C6" w:rsidRDefault="00F320C6">
      <w:pPr>
        <w:tabs>
          <w:tab w:val="left" w:pos="0"/>
        </w:tabs>
        <w:rPr>
          <w:ins w:id="64" w:author="Pham, Cuong T - (INTL)" w:date="2022-03-21T20:07:00Z"/>
          <w:sz w:val="20"/>
          <w:szCs w:val="20"/>
        </w:rPr>
      </w:pPr>
    </w:p>
    <w:p w14:paraId="73AC2F5A" w14:textId="1BCD849B" w:rsidR="00F320C6" w:rsidRPr="00F320C6" w:rsidRDefault="00F320C6">
      <w:pPr>
        <w:tabs>
          <w:tab w:val="left" w:pos="0"/>
        </w:tabs>
        <w:rPr>
          <w:ins w:id="65" w:author="Pham, Cuong T - (INTL)" w:date="2022-03-21T20:07:00Z"/>
          <w:sz w:val="20"/>
          <w:szCs w:val="20"/>
        </w:rPr>
      </w:pPr>
    </w:p>
    <w:p w14:paraId="3664F50B" w14:textId="5A196C74" w:rsidR="00F320C6" w:rsidRPr="00F320C6" w:rsidRDefault="00F320C6">
      <w:pPr>
        <w:tabs>
          <w:tab w:val="left" w:pos="0"/>
        </w:tabs>
        <w:rPr>
          <w:ins w:id="66" w:author="Pham, Cuong T - (INTL)" w:date="2022-03-21T20:07:00Z"/>
          <w:sz w:val="20"/>
          <w:szCs w:val="20"/>
        </w:rPr>
      </w:pPr>
    </w:p>
    <w:p w14:paraId="1C628698" w14:textId="305C12D0" w:rsidR="00F320C6" w:rsidRPr="00F320C6" w:rsidRDefault="00F320C6">
      <w:pPr>
        <w:tabs>
          <w:tab w:val="left" w:pos="0"/>
        </w:tabs>
        <w:rPr>
          <w:ins w:id="67" w:author="Pham, Cuong T - (INTL)" w:date="2022-03-21T20:07:00Z"/>
          <w:sz w:val="20"/>
          <w:szCs w:val="20"/>
        </w:rPr>
      </w:pPr>
    </w:p>
    <w:p w14:paraId="574A7A92" w14:textId="65747CC0" w:rsidR="00F320C6" w:rsidRPr="00F320C6" w:rsidRDefault="00F320C6">
      <w:pPr>
        <w:tabs>
          <w:tab w:val="left" w:pos="0"/>
        </w:tabs>
        <w:rPr>
          <w:ins w:id="68" w:author="Pham, Cuong T - (INTL)" w:date="2022-03-21T20:07:00Z"/>
          <w:sz w:val="20"/>
          <w:szCs w:val="20"/>
        </w:rPr>
      </w:pPr>
    </w:p>
    <w:p w14:paraId="40E2C750" w14:textId="692F2CE8" w:rsidR="00F320C6" w:rsidRPr="00F320C6" w:rsidRDefault="00F320C6">
      <w:pPr>
        <w:tabs>
          <w:tab w:val="left" w:pos="0"/>
        </w:tabs>
        <w:rPr>
          <w:ins w:id="69" w:author="Pham, Cuong T - (INTL)" w:date="2022-03-21T20:07:00Z"/>
          <w:b/>
          <w:bCs/>
          <w:sz w:val="20"/>
          <w:szCs w:val="20"/>
          <w:u w:val="single"/>
        </w:rPr>
      </w:pPr>
      <w:ins w:id="70" w:author="Pham, Cuong T - (INTL)" w:date="2022-03-21T20:07:00Z">
        <w:r w:rsidRPr="00F320C6">
          <w:rPr>
            <w:b/>
            <w:bCs/>
            <w:sz w:val="20"/>
            <w:szCs w:val="20"/>
            <w:u w:val="single"/>
            <w:rPrChange w:id="71" w:author="Pham, Cuong T - (INTL)" w:date="2022-03-21T20:10:00Z">
              <w:rPr>
                <w:sz w:val="20"/>
                <w:szCs w:val="20"/>
              </w:rPr>
            </w:rPrChange>
          </w:rPr>
          <w:lastRenderedPageBreak/>
          <w:t>39.CÂY KHUNG NHỎ NHẤT</w:t>
        </w:r>
      </w:ins>
    </w:p>
    <w:p w14:paraId="23049372" w14:textId="77777777" w:rsidR="00F320C6" w:rsidRPr="00F320C6" w:rsidRDefault="00F320C6" w:rsidP="00F320C6">
      <w:pPr>
        <w:spacing w:after="0" w:line="240" w:lineRule="auto"/>
        <w:rPr>
          <w:ins w:id="72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3" w:author="Pham, Cuong T - (INTL)" w:date="2022-03-21T20:10:00Z">
            <w:rPr>
              <w:ins w:id="74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5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par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80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230997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8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];</w:t>
        </w:r>
      </w:ins>
    </w:p>
    <w:p w14:paraId="01993178" w14:textId="77777777" w:rsidR="00F320C6" w:rsidRPr="00F320C6" w:rsidRDefault="00F320C6" w:rsidP="00F320C6">
      <w:pPr>
        <w:spacing w:after="0" w:line="240" w:lineRule="auto"/>
        <w:rPr>
          <w:ins w:id="82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83" w:author="Pham, Cuong T - (INTL)" w:date="2022-03-21T20:10:00Z">
            <w:rPr>
              <w:ins w:id="84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85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86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8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88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anc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8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90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9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92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9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) {</w:t>
        </w:r>
      </w:ins>
    </w:p>
    <w:p w14:paraId="6D0B6CC8" w14:textId="77777777" w:rsidR="00F320C6" w:rsidRPr="00F320C6" w:rsidRDefault="00F320C6" w:rsidP="00F320C6">
      <w:pPr>
        <w:spacing w:after="0" w:line="240" w:lineRule="auto"/>
        <w:rPr>
          <w:ins w:id="94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95" w:author="Pham, Cuong T - (INTL)" w:date="2022-03-21T20:10:00Z">
            <w:rPr>
              <w:ins w:id="96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97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9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99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if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0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01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par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0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[p] == p)</w:t>
        </w:r>
      </w:ins>
    </w:p>
    <w:p w14:paraId="6A592A98" w14:textId="77777777" w:rsidR="00F320C6" w:rsidRPr="00F320C6" w:rsidRDefault="00F320C6" w:rsidP="00F320C6">
      <w:pPr>
        <w:spacing w:after="0" w:line="240" w:lineRule="auto"/>
        <w:rPr>
          <w:ins w:id="103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04" w:author="Pham, Cuong T - (INTL)" w:date="2022-03-21T20:10:00Z">
            <w:rPr>
              <w:ins w:id="105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06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0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08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return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0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p;</w:t>
        </w:r>
      </w:ins>
    </w:p>
    <w:p w14:paraId="79C3EAD9" w14:textId="77777777" w:rsidR="00F320C6" w:rsidRPr="00F320C6" w:rsidRDefault="00F320C6" w:rsidP="00F320C6">
      <w:pPr>
        <w:spacing w:after="0" w:line="240" w:lineRule="auto"/>
        <w:rPr>
          <w:ins w:id="110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11" w:author="Pham, Cuong T - (INTL)" w:date="2022-03-21T20:10:00Z">
            <w:rPr>
              <w:ins w:id="112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13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1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15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else</w:t>
        </w:r>
      </w:ins>
    </w:p>
    <w:p w14:paraId="6C157AAB" w14:textId="77777777" w:rsidR="00F320C6" w:rsidRPr="00F320C6" w:rsidRDefault="00F320C6" w:rsidP="00F320C6">
      <w:pPr>
        <w:spacing w:after="0" w:line="240" w:lineRule="auto"/>
        <w:rPr>
          <w:ins w:id="116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17" w:author="Pham, Cuong T - (INTL)" w:date="2022-03-21T20:10:00Z">
            <w:rPr>
              <w:ins w:id="118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19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1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return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3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par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[p]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5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anc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7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par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2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[p]);</w:t>
        </w:r>
      </w:ins>
    </w:p>
    <w:p w14:paraId="0F0FEB6F" w14:textId="77777777" w:rsidR="00F320C6" w:rsidRPr="00F320C6" w:rsidRDefault="00F320C6" w:rsidP="00F320C6">
      <w:pPr>
        <w:spacing w:after="0" w:line="240" w:lineRule="auto"/>
        <w:rPr>
          <w:ins w:id="129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30" w:author="Pham, Cuong T - (INTL)" w:date="2022-03-21T20:10:00Z">
            <w:rPr>
              <w:ins w:id="131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32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3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}</w:t>
        </w:r>
      </w:ins>
    </w:p>
    <w:p w14:paraId="70C7B7CB" w14:textId="77777777" w:rsidR="00F320C6" w:rsidRPr="00F320C6" w:rsidRDefault="00F320C6" w:rsidP="00F320C6">
      <w:pPr>
        <w:spacing w:after="0" w:line="240" w:lineRule="auto"/>
        <w:rPr>
          <w:ins w:id="134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35" w:author="Pham, Cuong T - (INTL)" w:date="2022-03-21T20:10:00Z">
            <w:rPr>
              <w:ins w:id="136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37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38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void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3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0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join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2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4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6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q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4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) {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50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par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5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52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anc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5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(p)]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54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anc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5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(q); }</w:t>
        </w:r>
      </w:ins>
    </w:p>
    <w:p w14:paraId="38E2E8F9" w14:textId="77777777" w:rsidR="00F320C6" w:rsidRPr="00F320C6" w:rsidRDefault="00F320C6" w:rsidP="00F320C6">
      <w:pPr>
        <w:spacing w:after="0" w:line="240" w:lineRule="auto"/>
        <w:rPr>
          <w:ins w:id="156" w:author="Pham, Cuong T - (INTL)" w:date="2022-03-21T20:08:00Z"/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  <w:rPrChange w:id="157" w:author="Pham, Cuong T - (INTL)" w:date="2022-03-21T20:10:00Z">
            <w:rPr>
              <w:ins w:id="158" w:author="Pham, Cuong T - (INTL)" w:date="2022-03-21T20:08:00Z"/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</w:p>
    <w:p w14:paraId="7410669B" w14:textId="77777777" w:rsidR="00F320C6" w:rsidRPr="00F320C6" w:rsidRDefault="00F320C6" w:rsidP="00F320C6">
      <w:pPr>
        <w:spacing w:after="0" w:line="240" w:lineRule="auto"/>
        <w:rPr>
          <w:ins w:id="159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60" w:author="Pham, Cuong T - (INTL)" w:date="2022-03-21T20:10:00Z">
            <w:rPr>
              <w:ins w:id="161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62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63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typedef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6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pair&lt;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65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6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67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6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&gt; ii;</w:t>
        </w:r>
      </w:ins>
    </w:p>
    <w:p w14:paraId="343D3375" w14:textId="77777777" w:rsidR="00F320C6" w:rsidRPr="00F320C6" w:rsidRDefault="00F320C6" w:rsidP="00F320C6">
      <w:pPr>
        <w:spacing w:after="0" w:line="240" w:lineRule="auto"/>
        <w:rPr>
          <w:ins w:id="169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70" w:author="Pham, Cuong T - (INTL)" w:date="2022-03-21T20:10:00Z">
            <w:rPr>
              <w:ins w:id="171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72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73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typedef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7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pair&lt;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75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7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ii&gt; iii;</w:t>
        </w:r>
      </w:ins>
    </w:p>
    <w:p w14:paraId="2AEBDFC1" w14:textId="77777777" w:rsidR="00F320C6" w:rsidRPr="00F320C6" w:rsidRDefault="00F320C6" w:rsidP="00F320C6">
      <w:pPr>
        <w:spacing w:after="0" w:line="240" w:lineRule="auto"/>
        <w:rPr>
          <w:ins w:id="177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78" w:author="Pham, Cuong T - (INTL)" w:date="2022-03-21T20:10:00Z">
            <w:rPr>
              <w:ins w:id="179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80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81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#define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82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 X first</w:t>
        </w:r>
      </w:ins>
    </w:p>
    <w:p w14:paraId="35F3B732" w14:textId="77777777" w:rsidR="00F320C6" w:rsidRPr="00F320C6" w:rsidRDefault="00F320C6" w:rsidP="00F320C6">
      <w:pPr>
        <w:spacing w:after="0" w:line="240" w:lineRule="auto"/>
        <w:rPr>
          <w:ins w:id="183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84" w:author="Pham, Cuong T - (INTL)" w:date="2022-03-21T20:10:00Z">
            <w:rPr>
              <w:ins w:id="185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86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87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#define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88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 Y second</w:t>
        </w:r>
      </w:ins>
    </w:p>
    <w:p w14:paraId="61C7C8F6" w14:textId="77777777" w:rsidR="00F320C6" w:rsidRPr="00F320C6" w:rsidRDefault="00F320C6" w:rsidP="00F320C6">
      <w:pPr>
        <w:spacing w:after="0" w:line="240" w:lineRule="auto"/>
        <w:rPr>
          <w:ins w:id="189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90" w:author="Pham, Cuong T - (INTL)" w:date="2022-03-21T20:10:00Z">
            <w:rPr>
              <w:ins w:id="191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92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9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vector&lt;iii&gt; edge;</w:t>
        </w:r>
      </w:ins>
    </w:p>
    <w:p w14:paraId="4875705D" w14:textId="77777777" w:rsidR="00F320C6" w:rsidRPr="00F320C6" w:rsidRDefault="00F320C6" w:rsidP="00F320C6">
      <w:pPr>
        <w:spacing w:after="0" w:line="240" w:lineRule="auto"/>
        <w:rPr>
          <w:ins w:id="194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195" w:author="Pham, Cuong T - (INTL)" w:date="2022-03-21T20:10:00Z">
            <w:rPr>
              <w:ins w:id="196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197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98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19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n, m;</w:t>
        </w:r>
      </w:ins>
    </w:p>
    <w:p w14:paraId="5C64884F" w14:textId="77777777" w:rsidR="00F320C6" w:rsidRPr="00F320C6" w:rsidRDefault="00F320C6" w:rsidP="00F320C6">
      <w:pPr>
        <w:spacing w:after="0" w:line="240" w:lineRule="auto"/>
        <w:rPr>
          <w:ins w:id="200" w:author="Pham, Cuong T - (INTL)" w:date="2022-03-21T20:08:00Z"/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  <w:rPrChange w:id="201" w:author="Pham, Cuong T - (INTL)" w:date="2022-03-21T20:10:00Z">
            <w:rPr>
              <w:ins w:id="202" w:author="Pham, Cuong T - (INTL)" w:date="2022-03-21T20:08:00Z"/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</w:p>
    <w:p w14:paraId="17CE2774" w14:textId="77777777" w:rsidR="00F320C6" w:rsidRPr="00F320C6" w:rsidRDefault="00F320C6" w:rsidP="00F320C6">
      <w:pPr>
        <w:spacing w:after="0" w:line="240" w:lineRule="auto"/>
        <w:rPr>
          <w:ins w:id="203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04" w:author="Pham, Cuong T - (INTL)" w:date="2022-03-21T20:10:00Z">
            <w:rPr>
              <w:ins w:id="205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06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07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main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0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 {</w:t>
        </w:r>
      </w:ins>
    </w:p>
    <w:p w14:paraId="5ACC3E11" w14:textId="77777777" w:rsidR="00F320C6" w:rsidRPr="00F320C6" w:rsidRDefault="00F320C6" w:rsidP="00F320C6">
      <w:pPr>
        <w:spacing w:after="0" w:line="240" w:lineRule="auto"/>
        <w:rPr>
          <w:ins w:id="209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10" w:author="Pham, Cuong T - (INTL)" w:date="2022-03-21T20:10:00Z">
            <w:rPr>
              <w:ins w:id="211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12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1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14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scanf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1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16" w:author="Pham, Cuong T - (INTL)" w:date="2022-03-21T20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</w:rPrChange>
          </w:rPr>
          <w:t>"%d%d"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1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&amp;n, &amp;m);</w:t>
        </w:r>
      </w:ins>
    </w:p>
    <w:p w14:paraId="68760377" w14:textId="77777777" w:rsidR="00F320C6" w:rsidRPr="00F320C6" w:rsidRDefault="00F320C6" w:rsidP="00F320C6">
      <w:pPr>
        <w:spacing w:after="0" w:line="240" w:lineRule="auto"/>
        <w:rPr>
          <w:ins w:id="218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19" w:author="Pham, Cuong T - (INTL)" w:date="2022-03-21T20:10:00Z">
            <w:rPr>
              <w:ins w:id="220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21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2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23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for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2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25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2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i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27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1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2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 i &lt;= n; i++)</w:t>
        </w:r>
      </w:ins>
    </w:p>
    <w:p w14:paraId="126FDEA6" w14:textId="77777777" w:rsidR="00F320C6" w:rsidRPr="00F320C6" w:rsidRDefault="00F320C6" w:rsidP="00F320C6">
      <w:pPr>
        <w:spacing w:after="0" w:line="240" w:lineRule="auto"/>
        <w:rPr>
          <w:ins w:id="229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30" w:author="Pham, Cuong T - (INTL)" w:date="2022-03-21T20:10:00Z">
            <w:rPr>
              <w:ins w:id="231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32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3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34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par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3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[i] = i;</w:t>
        </w:r>
      </w:ins>
    </w:p>
    <w:p w14:paraId="68BD47CA" w14:textId="77777777" w:rsidR="00F320C6" w:rsidRPr="00F320C6" w:rsidRDefault="00F320C6" w:rsidP="00F320C6">
      <w:pPr>
        <w:spacing w:after="0" w:line="240" w:lineRule="auto"/>
        <w:rPr>
          <w:ins w:id="236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37" w:author="Pham, Cuong T - (INTL)" w:date="2022-03-21T20:10:00Z">
            <w:rPr>
              <w:ins w:id="238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39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4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41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while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4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(m--) {</w:t>
        </w:r>
      </w:ins>
    </w:p>
    <w:p w14:paraId="40780725" w14:textId="77777777" w:rsidR="00F320C6" w:rsidRPr="00F320C6" w:rsidRDefault="00F320C6" w:rsidP="00F320C6">
      <w:pPr>
        <w:spacing w:after="0" w:line="240" w:lineRule="auto"/>
        <w:rPr>
          <w:ins w:id="243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44" w:author="Pham, Cuong T - (INTL)" w:date="2022-03-21T20:10:00Z">
            <w:rPr>
              <w:ins w:id="245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46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4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48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4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p, q, w;</w:t>
        </w:r>
      </w:ins>
    </w:p>
    <w:p w14:paraId="57B6EC75" w14:textId="77777777" w:rsidR="00F320C6" w:rsidRPr="00F320C6" w:rsidRDefault="00F320C6" w:rsidP="00F320C6">
      <w:pPr>
        <w:spacing w:after="0" w:line="240" w:lineRule="auto"/>
        <w:rPr>
          <w:ins w:id="250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51" w:author="Pham, Cuong T - (INTL)" w:date="2022-03-21T20:10:00Z">
            <w:rPr>
              <w:ins w:id="252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53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5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55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scanf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5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57" w:author="Pham, Cuong T - (INTL)" w:date="2022-03-21T20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</w:rPrChange>
          </w:rPr>
          <w:t>"%d%d%d"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5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&amp;p, &amp;q, &amp;w);</w:t>
        </w:r>
      </w:ins>
    </w:p>
    <w:p w14:paraId="1F9A326D" w14:textId="77777777" w:rsidR="00F320C6" w:rsidRPr="00F320C6" w:rsidRDefault="00F320C6" w:rsidP="00F320C6">
      <w:pPr>
        <w:spacing w:after="0" w:line="240" w:lineRule="auto"/>
        <w:rPr>
          <w:ins w:id="259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60" w:author="Pham, Cuong T - (INTL)" w:date="2022-03-21T20:10:00Z">
            <w:rPr>
              <w:ins w:id="261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62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6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64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edge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6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66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push_back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6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68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iii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6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(w,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70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ii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7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(p, q)));</w:t>
        </w:r>
      </w:ins>
    </w:p>
    <w:p w14:paraId="798D44FA" w14:textId="77777777" w:rsidR="00F320C6" w:rsidRPr="00F320C6" w:rsidRDefault="00F320C6" w:rsidP="00F320C6">
      <w:pPr>
        <w:spacing w:after="0" w:line="240" w:lineRule="auto"/>
        <w:rPr>
          <w:ins w:id="272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73" w:author="Pham, Cuong T - (INTL)" w:date="2022-03-21T20:10:00Z">
            <w:rPr>
              <w:ins w:id="274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75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7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}</w:t>
        </w:r>
      </w:ins>
    </w:p>
    <w:p w14:paraId="3B9C32AA" w14:textId="77777777" w:rsidR="00F320C6" w:rsidRPr="00F320C6" w:rsidRDefault="00F320C6" w:rsidP="00F320C6">
      <w:pPr>
        <w:spacing w:after="0" w:line="240" w:lineRule="auto"/>
        <w:rPr>
          <w:ins w:id="277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78" w:author="Pham, Cuong T - (INTL)" w:date="2022-03-21T20:10:00Z">
            <w:rPr>
              <w:ins w:id="279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80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2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sort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4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edge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6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begin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(),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edge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8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90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end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9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());</w:t>
        </w:r>
      </w:ins>
    </w:p>
    <w:p w14:paraId="725089BC" w14:textId="77777777" w:rsidR="00F320C6" w:rsidRPr="00F320C6" w:rsidRDefault="00F320C6" w:rsidP="00F320C6">
      <w:pPr>
        <w:spacing w:after="0" w:line="240" w:lineRule="auto"/>
        <w:rPr>
          <w:ins w:id="292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293" w:author="Pham, Cuong T - (INTL)" w:date="2022-03-21T20:10:00Z">
            <w:rPr>
              <w:ins w:id="294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295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9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97" w:author="Pham, Cuong T - (INTL)" w:date="2022-03-21T20:10:00Z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</w:rPrChange>
          </w:rPr>
          <w:t>vector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9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&lt;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299" w:author="Pham, Cuong T - (INTL)" w:date="2022-03-21T20:10:00Z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</w:rPrChange>
          </w:rPr>
          <w:t>iii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0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&gt;::iterator it;</w:t>
        </w:r>
      </w:ins>
    </w:p>
    <w:p w14:paraId="16C0D34E" w14:textId="77777777" w:rsidR="00F320C6" w:rsidRPr="00F320C6" w:rsidRDefault="00F320C6" w:rsidP="00F320C6">
      <w:pPr>
        <w:spacing w:after="0" w:line="240" w:lineRule="auto"/>
        <w:rPr>
          <w:ins w:id="301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02" w:author="Pham, Cuong T - (INTL)" w:date="2022-03-21T20:10:00Z">
            <w:rPr>
              <w:ins w:id="303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304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0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06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0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r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08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0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0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7E772149" w14:textId="77777777" w:rsidR="00F320C6" w:rsidRPr="00F320C6" w:rsidRDefault="00F320C6" w:rsidP="00F320C6">
      <w:pPr>
        <w:spacing w:after="0" w:line="240" w:lineRule="auto"/>
        <w:rPr>
          <w:ins w:id="310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11" w:author="Pham, Cuong T - (INTL)" w:date="2022-03-21T20:10:00Z">
            <w:rPr>
              <w:ins w:id="312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313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1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15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for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1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(it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17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edge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1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19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begin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2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(); it !=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21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edge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2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23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end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2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(); it++) {</w:t>
        </w:r>
      </w:ins>
    </w:p>
    <w:p w14:paraId="3B44F870" w14:textId="77777777" w:rsidR="00F320C6" w:rsidRPr="00F320C6" w:rsidRDefault="00F320C6" w:rsidP="00F320C6">
      <w:pPr>
        <w:spacing w:after="0" w:line="240" w:lineRule="auto"/>
        <w:rPr>
          <w:ins w:id="325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26" w:author="Pham, Cuong T - (INTL)" w:date="2022-03-21T20:10:00Z">
            <w:rPr>
              <w:ins w:id="327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328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2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0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if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2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anc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4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it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-&gt;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6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Y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X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3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) !=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40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anc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4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42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it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4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-&gt;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44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Y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4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46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Y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4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)) {</w:t>
        </w:r>
      </w:ins>
    </w:p>
    <w:p w14:paraId="5FFBB189" w14:textId="77777777" w:rsidR="00F320C6" w:rsidRPr="00F320C6" w:rsidRDefault="00F320C6" w:rsidP="00F320C6">
      <w:pPr>
        <w:spacing w:after="0" w:line="240" w:lineRule="auto"/>
        <w:rPr>
          <w:ins w:id="348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49" w:author="Pham, Cuong T - (INTL)" w:date="2022-03-21T20:10:00Z">
            <w:rPr>
              <w:ins w:id="350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351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5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53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join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5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55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it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5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-&gt;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57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Y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5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59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X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6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61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it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6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-&gt;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63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Y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6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65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Y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6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);</w:t>
        </w:r>
      </w:ins>
    </w:p>
    <w:p w14:paraId="55D6AE3C" w14:textId="77777777" w:rsidR="00F320C6" w:rsidRPr="00F320C6" w:rsidRDefault="00F320C6" w:rsidP="00F320C6">
      <w:pPr>
        <w:spacing w:after="0" w:line="240" w:lineRule="auto"/>
        <w:rPr>
          <w:ins w:id="367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68" w:author="Pham, Cuong T - (INTL)" w:date="2022-03-21T20:10:00Z">
            <w:rPr>
              <w:ins w:id="369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370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7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r +=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72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it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7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-&gt;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74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X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7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27E708FE" w14:textId="77777777" w:rsidR="00F320C6" w:rsidRPr="00F320C6" w:rsidRDefault="00F320C6" w:rsidP="00F320C6">
      <w:pPr>
        <w:spacing w:after="0" w:line="240" w:lineRule="auto"/>
        <w:rPr>
          <w:ins w:id="376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77" w:author="Pham, Cuong T - (INTL)" w:date="2022-03-21T20:10:00Z">
            <w:rPr>
              <w:ins w:id="378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379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8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}</w:t>
        </w:r>
      </w:ins>
    </w:p>
    <w:p w14:paraId="6550BFE7" w14:textId="77777777" w:rsidR="00F320C6" w:rsidRPr="00F320C6" w:rsidRDefault="00F320C6" w:rsidP="00F320C6">
      <w:pPr>
        <w:spacing w:after="0" w:line="240" w:lineRule="auto"/>
        <w:rPr>
          <w:ins w:id="381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82" w:author="Pham, Cuong T - (INTL)" w:date="2022-03-21T20:10:00Z">
            <w:rPr>
              <w:ins w:id="383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384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8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}</w:t>
        </w:r>
      </w:ins>
    </w:p>
    <w:p w14:paraId="65DEF3A2" w14:textId="77777777" w:rsidR="00F320C6" w:rsidRPr="00F320C6" w:rsidRDefault="00F320C6" w:rsidP="00F320C6">
      <w:pPr>
        <w:spacing w:after="0" w:line="240" w:lineRule="auto"/>
        <w:rPr>
          <w:ins w:id="386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87" w:author="Pham, Cuong T - (INTL)" w:date="2022-03-21T20:10:00Z">
            <w:rPr>
              <w:ins w:id="388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389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9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91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printf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9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93" w:author="Pham, Cuong T - (INTL)" w:date="2022-03-21T20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</w:rPrChange>
          </w:rPr>
          <w:t>"%d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94" w:author="Pham, Cuong T - (INTL)" w:date="2022-03-21T20:10:00Z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</w:rPrChange>
          </w:rPr>
          <w:t>\n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95" w:author="Pham, Cuong T - (INTL)" w:date="2022-03-21T20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</w:rPrChange>
          </w:rPr>
          <w:t>"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39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r);</w:t>
        </w:r>
      </w:ins>
    </w:p>
    <w:p w14:paraId="35356B37" w14:textId="77777777" w:rsidR="00F320C6" w:rsidRPr="00F320C6" w:rsidRDefault="00F320C6" w:rsidP="00F320C6">
      <w:pPr>
        <w:spacing w:after="0" w:line="240" w:lineRule="auto"/>
        <w:rPr>
          <w:ins w:id="397" w:author="Pham, Cuong T - (INTL)" w:date="2022-03-21T20:08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398" w:author="Pham, Cuong T - (INTL)" w:date="2022-03-21T20:10:00Z">
            <w:rPr>
              <w:ins w:id="399" w:author="Pham, Cuong T - (INTL)" w:date="2022-03-21T20:08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00" w:author="Pham, Cuong T - (INTL)" w:date="2022-03-21T20:08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0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}</w:t>
        </w:r>
      </w:ins>
    </w:p>
    <w:p w14:paraId="51DABB9D" w14:textId="77777777" w:rsidR="00F320C6" w:rsidRPr="00F320C6" w:rsidRDefault="00F320C6">
      <w:pPr>
        <w:tabs>
          <w:tab w:val="left" w:pos="0"/>
        </w:tabs>
        <w:rPr>
          <w:sz w:val="20"/>
          <w:szCs w:val="20"/>
        </w:rPr>
      </w:pPr>
    </w:p>
    <w:p w14:paraId="70E8034E" w14:textId="0F5723A7" w:rsidR="00EE6B1F" w:rsidRPr="00F320C6" w:rsidRDefault="00F320C6">
      <w:pPr>
        <w:tabs>
          <w:tab w:val="left" w:pos="0"/>
        </w:tabs>
        <w:rPr>
          <w:ins w:id="402" w:author="Pham, Cuong T - (INTL)" w:date="2022-03-21T20:08:00Z"/>
          <w:b/>
          <w:bCs/>
          <w:sz w:val="20"/>
          <w:szCs w:val="20"/>
          <w:u w:val="single"/>
        </w:rPr>
      </w:pPr>
      <w:ins w:id="403" w:author="Pham, Cuong T - (INTL)" w:date="2022-03-21T20:08:00Z">
        <w:r w:rsidRPr="00F320C6">
          <w:rPr>
            <w:b/>
            <w:bCs/>
            <w:sz w:val="20"/>
            <w:szCs w:val="20"/>
            <w:u w:val="single"/>
            <w:rPrChange w:id="404" w:author="Pham, Cuong T - (INTL)" w:date="2022-03-21T20:10:00Z">
              <w:rPr>
                <w:sz w:val="20"/>
                <w:szCs w:val="20"/>
              </w:rPr>
            </w:rPrChange>
          </w:rPr>
          <w:t>40.ĐƯỜNG ĐI NGẮN NHẤT</w:t>
        </w:r>
      </w:ins>
    </w:p>
    <w:p w14:paraId="33638311" w14:textId="77777777" w:rsidR="00F320C6" w:rsidRPr="00F320C6" w:rsidRDefault="00F320C6" w:rsidP="00F320C6">
      <w:pPr>
        <w:spacing w:after="0" w:line="240" w:lineRule="auto"/>
        <w:rPr>
          <w:ins w:id="405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06" w:author="Pham, Cuong T - (INTL)" w:date="2022-03-21T20:10:00Z">
            <w:rPr>
              <w:ins w:id="407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08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09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const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1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11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1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oo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13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1000111000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1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0BA801AA" w14:textId="77777777" w:rsidR="00F320C6" w:rsidRPr="00F320C6" w:rsidRDefault="00F320C6" w:rsidP="00F320C6">
      <w:pPr>
        <w:spacing w:after="0" w:line="240" w:lineRule="auto"/>
        <w:rPr>
          <w:ins w:id="415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16" w:author="Pham, Cuong T - (INTL)" w:date="2022-03-21T20:10:00Z">
            <w:rPr>
              <w:ins w:id="417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18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19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typedef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2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pair&lt;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21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2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23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2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&gt; ii;</w:t>
        </w:r>
      </w:ins>
    </w:p>
    <w:p w14:paraId="47548C1B" w14:textId="77777777" w:rsidR="00F320C6" w:rsidRPr="00F320C6" w:rsidRDefault="00F320C6" w:rsidP="00F320C6">
      <w:pPr>
        <w:spacing w:after="0" w:line="240" w:lineRule="auto"/>
        <w:rPr>
          <w:ins w:id="425" w:author="Pham, Cuong T - (INTL)" w:date="2022-03-21T20:09:00Z"/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  <w:rPrChange w:id="426" w:author="Pham, Cuong T - (INTL)" w:date="2022-03-21T20:10:00Z">
            <w:rPr>
              <w:ins w:id="427" w:author="Pham, Cuong T - (INTL)" w:date="2022-03-21T20:09:00Z"/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</w:p>
    <w:p w14:paraId="118FCE3D" w14:textId="77777777" w:rsidR="00F320C6" w:rsidRPr="00F320C6" w:rsidRDefault="00F320C6" w:rsidP="00F320C6">
      <w:pPr>
        <w:spacing w:after="0" w:line="240" w:lineRule="auto"/>
        <w:rPr>
          <w:ins w:id="428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29" w:author="Pham, Cuong T - (INTL)" w:date="2022-03-21T20:10:00Z">
            <w:rPr>
              <w:ins w:id="430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31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3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vector&lt;ii&gt;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33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a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3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35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2309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3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];</w:t>
        </w:r>
      </w:ins>
    </w:p>
    <w:p w14:paraId="54E7B940" w14:textId="77777777" w:rsidR="00F320C6" w:rsidRPr="00F320C6" w:rsidRDefault="00F320C6" w:rsidP="00F320C6">
      <w:pPr>
        <w:spacing w:after="0" w:line="240" w:lineRule="auto"/>
        <w:rPr>
          <w:ins w:id="437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38" w:author="Pham, Cuong T - (INTL)" w:date="2022-03-21T20:10:00Z">
            <w:rPr>
              <w:ins w:id="439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40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41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4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n, m;</w:t>
        </w:r>
      </w:ins>
    </w:p>
    <w:p w14:paraId="58BAA3D7" w14:textId="77777777" w:rsidR="00F320C6" w:rsidRPr="00F320C6" w:rsidRDefault="00F320C6" w:rsidP="00F320C6">
      <w:pPr>
        <w:spacing w:after="0" w:line="240" w:lineRule="auto"/>
        <w:rPr>
          <w:ins w:id="443" w:author="Pham, Cuong T - (INTL)" w:date="2022-03-21T20:09:00Z"/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  <w:rPrChange w:id="444" w:author="Pham, Cuong T - (INTL)" w:date="2022-03-21T20:10:00Z">
            <w:rPr>
              <w:ins w:id="445" w:author="Pham, Cuong T - (INTL)" w:date="2022-03-21T20:09:00Z"/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</w:p>
    <w:p w14:paraId="0B2C55E9" w14:textId="77777777" w:rsidR="00F320C6" w:rsidRPr="00F320C6" w:rsidRDefault="00F320C6" w:rsidP="00F320C6">
      <w:pPr>
        <w:spacing w:after="0" w:line="240" w:lineRule="auto"/>
        <w:rPr>
          <w:ins w:id="446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47" w:author="Pham, Cuong T - (INTL)" w:date="2022-03-21T20:10:00Z">
            <w:rPr>
              <w:ins w:id="448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49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50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5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52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5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54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2309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5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];</w:t>
        </w:r>
      </w:ins>
    </w:p>
    <w:p w14:paraId="3EE88737" w14:textId="77777777" w:rsidR="00F320C6" w:rsidRPr="00F320C6" w:rsidRDefault="00F320C6" w:rsidP="00F320C6">
      <w:pPr>
        <w:spacing w:after="0" w:line="240" w:lineRule="auto"/>
        <w:rPr>
          <w:ins w:id="456" w:author="Pham, Cuong T - (INTL)" w:date="2022-03-21T20:09:00Z"/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  <w:rPrChange w:id="457" w:author="Pham, Cuong T - (INTL)" w:date="2022-03-21T20:10:00Z">
            <w:rPr>
              <w:ins w:id="458" w:author="Pham, Cuong T - (INTL)" w:date="2022-03-21T20:09:00Z"/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</w:p>
    <w:p w14:paraId="79980BF7" w14:textId="77777777" w:rsidR="00F320C6" w:rsidRPr="00F320C6" w:rsidRDefault="00F320C6" w:rsidP="00F320C6">
      <w:pPr>
        <w:spacing w:after="0" w:line="240" w:lineRule="auto"/>
        <w:rPr>
          <w:ins w:id="459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60" w:author="Pham, Cuong T - (INTL)" w:date="2022-03-21T20:10:00Z">
            <w:rPr>
              <w:ins w:id="461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62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63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void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6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65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dijkstra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6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 {</w:t>
        </w:r>
      </w:ins>
    </w:p>
    <w:p w14:paraId="590FEB67" w14:textId="77777777" w:rsidR="00F320C6" w:rsidRPr="00F320C6" w:rsidRDefault="00F320C6" w:rsidP="00F320C6">
      <w:pPr>
        <w:spacing w:after="0" w:line="240" w:lineRule="auto"/>
        <w:rPr>
          <w:ins w:id="467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68" w:author="Pham, Cuong T - (INTL)" w:date="2022-03-21T20:10:00Z">
            <w:rPr>
              <w:ins w:id="469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70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7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priority_queue&lt;ii, vector&lt;ii&gt;, greater&lt;ii&gt;&gt; pq;</w:t>
        </w:r>
      </w:ins>
    </w:p>
    <w:p w14:paraId="52C6C52E" w14:textId="77777777" w:rsidR="00F320C6" w:rsidRPr="00F320C6" w:rsidRDefault="00F320C6" w:rsidP="00F320C6">
      <w:pPr>
        <w:spacing w:after="0" w:line="240" w:lineRule="auto"/>
        <w:rPr>
          <w:ins w:id="472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73" w:author="Pham, Cuong T - (INTL)" w:date="2022-03-21T20:10:00Z">
            <w:rPr>
              <w:ins w:id="474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75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7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77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for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7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79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8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i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81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1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8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 i &lt;= n; i++)</w:t>
        </w:r>
      </w:ins>
    </w:p>
    <w:p w14:paraId="2E874BBB" w14:textId="77777777" w:rsidR="00F320C6" w:rsidRPr="00F320C6" w:rsidRDefault="00F320C6" w:rsidP="00F320C6">
      <w:pPr>
        <w:spacing w:after="0" w:line="240" w:lineRule="auto"/>
        <w:rPr>
          <w:ins w:id="483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84" w:author="Pham, Cuong T - (INTL)" w:date="2022-03-21T20:10:00Z">
            <w:rPr>
              <w:ins w:id="485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86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8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8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8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[i] = oo;</w:t>
        </w:r>
      </w:ins>
    </w:p>
    <w:p w14:paraId="17710C7E" w14:textId="77777777" w:rsidR="00F320C6" w:rsidRPr="00F320C6" w:rsidRDefault="00F320C6" w:rsidP="00F320C6">
      <w:pPr>
        <w:spacing w:after="0" w:line="240" w:lineRule="auto"/>
        <w:rPr>
          <w:ins w:id="490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491" w:author="Pham, Cuong T - (INTL)" w:date="2022-03-21T20:10:00Z">
            <w:rPr>
              <w:ins w:id="492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493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9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95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9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97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1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9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]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499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0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0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66F90328" w14:textId="77777777" w:rsidR="00F320C6" w:rsidRPr="00F320C6" w:rsidRDefault="00F320C6" w:rsidP="00F320C6">
      <w:pPr>
        <w:spacing w:after="0" w:line="240" w:lineRule="auto"/>
        <w:rPr>
          <w:ins w:id="501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502" w:author="Pham, Cuong T - (INTL)" w:date="2022-03-21T20:10:00Z">
            <w:rPr>
              <w:ins w:id="503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504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0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06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pq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0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08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push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0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10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ii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1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12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0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1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14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1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1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));</w:t>
        </w:r>
      </w:ins>
    </w:p>
    <w:p w14:paraId="79FAF702" w14:textId="77777777" w:rsidR="00F320C6" w:rsidRPr="00F320C6" w:rsidRDefault="00F320C6" w:rsidP="00F320C6">
      <w:pPr>
        <w:spacing w:after="0" w:line="240" w:lineRule="auto"/>
        <w:rPr>
          <w:ins w:id="516" w:author="Pham, Cuong T - (INTL)" w:date="2022-03-21T20:09:00Z"/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  <w:rPrChange w:id="517" w:author="Pham, Cuong T - (INTL)" w:date="2022-03-21T20:10:00Z">
            <w:rPr>
              <w:ins w:id="518" w:author="Pham, Cuong T - (INTL)" w:date="2022-03-21T20:09:00Z"/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</w:p>
    <w:p w14:paraId="2BE313FE" w14:textId="77777777" w:rsidR="00F320C6" w:rsidRPr="00F320C6" w:rsidRDefault="00F320C6" w:rsidP="00F320C6">
      <w:pPr>
        <w:spacing w:after="0" w:line="240" w:lineRule="auto"/>
        <w:rPr>
          <w:ins w:id="519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520" w:author="Pham, Cuong T - (INTL)" w:date="2022-03-21T20:10:00Z">
            <w:rPr>
              <w:ins w:id="521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522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2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24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while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2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26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pq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2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28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size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2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()) {</w:t>
        </w:r>
      </w:ins>
    </w:p>
    <w:p w14:paraId="4182D250" w14:textId="77777777" w:rsidR="00F320C6" w:rsidRPr="00F320C6" w:rsidRDefault="00F320C6" w:rsidP="00F320C6">
      <w:pPr>
        <w:spacing w:after="0" w:line="240" w:lineRule="auto"/>
        <w:rPr>
          <w:ins w:id="530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531" w:author="Pham, Cuong T - (INTL)" w:date="2022-03-21T20:10:00Z">
            <w:rPr>
              <w:ins w:id="532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533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3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35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3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u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37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pq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3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39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top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4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41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second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4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52CB1523" w14:textId="77777777" w:rsidR="00F320C6" w:rsidRPr="00F320C6" w:rsidRDefault="00F320C6" w:rsidP="00F320C6">
      <w:pPr>
        <w:spacing w:after="0" w:line="240" w:lineRule="auto"/>
        <w:rPr>
          <w:ins w:id="543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544" w:author="Pham, Cuong T - (INTL)" w:date="2022-03-21T20:10:00Z">
            <w:rPr>
              <w:ins w:id="545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546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4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48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4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du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50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pq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5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52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top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5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54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first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5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53F6C3E5" w14:textId="77777777" w:rsidR="00F320C6" w:rsidRPr="00F320C6" w:rsidRDefault="00F320C6" w:rsidP="00F320C6">
      <w:pPr>
        <w:spacing w:after="0" w:line="240" w:lineRule="auto"/>
        <w:rPr>
          <w:ins w:id="556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557" w:author="Pham, Cuong T - (INTL)" w:date="2022-03-21T20:10:00Z">
            <w:rPr>
              <w:ins w:id="558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559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6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61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pq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6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63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pop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6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();</w:t>
        </w:r>
      </w:ins>
    </w:p>
    <w:p w14:paraId="3CC5FC69" w14:textId="77777777" w:rsidR="00F320C6" w:rsidRPr="00F320C6" w:rsidRDefault="00F320C6" w:rsidP="00F320C6">
      <w:pPr>
        <w:spacing w:after="0" w:line="240" w:lineRule="auto"/>
        <w:rPr>
          <w:ins w:id="565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566" w:author="Pham, Cuong T - (INTL)" w:date="2022-03-21T20:10:00Z">
            <w:rPr>
              <w:ins w:id="567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568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6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70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if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7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(du !=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72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7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[u])</w:t>
        </w:r>
      </w:ins>
    </w:p>
    <w:p w14:paraId="12712848" w14:textId="77777777" w:rsidR="00F320C6" w:rsidRPr="00F320C6" w:rsidRDefault="00F320C6" w:rsidP="00F320C6">
      <w:pPr>
        <w:spacing w:after="0" w:line="240" w:lineRule="auto"/>
        <w:rPr>
          <w:ins w:id="574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575" w:author="Pham, Cuong T - (INTL)" w:date="2022-03-21T20:10:00Z">
            <w:rPr>
              <w:ins w:id="576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577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7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79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continue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8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1A23075C" w14:textId="77777777" w:rsidR="00F320C6" w:rsidRPr="00F320C6" w:rsidRDefault="00F320C6" w:rsidP="00F320C6">
      <w:pPr>
        <w:spacing w:after="0" w:line="240" w:lineRule="auto"/>
        <w:rPr>
          <w:ins w:id="581" w:author="Pham, Cuong T - (INTL)" w:date="2022-03-21T20:09:00Z"/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  <w:rPrChange w:id="582" w:author="Pham, Cuong T - (INTL)" w:date="2022-03-21T20:10:00Z">
            <w:rPr>
              <w:ins w:id="583" w:author="Pham, Cuong T - (INTL)" w:date="2022-03-21T20:09:00Z"/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</w:p>
    <w:p w14:paraId="4CDE068C" w14:textId="77777777" w:rsidR="00F320C6" w:rsidRPr="00F320C6" w:rsidRDefault="00F320C6" w:rsidP="00F320C6">
      <w:pPr>
        <w:spacing w:after="0" w:line="240" w:lineRule="auto"/>
        <w:rPr>
          <w:ins w:id="584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585" w:author="Pham, Cuong T - (INTL)" w:date="2022-03-21T20:10:00Z">
            <w:rPr>
              <w:ins w:id="586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587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8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89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for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1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i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3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0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 i &lt;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5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a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[u].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7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size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59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(); i++) {</w:t>
        </w:r>
      </w:ins>
    </w:p>
    <w:p w14:paraId="7CAE168D" w14:textId="77777777" w:rsidR="00F320C6" w:rsidRPr="00F320C6" w:rsidRDefault="00F320C6" w:rsidP="00F320C6">
      <w:pPr>
        <w:spacing w:after="0" w:line="240" w:lineRule="auto"/>
        <w:rPr>
          <w:ins w:id="599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00" w:author="Pham, Cuong T - (INTL)" w:date="2022-03-21T20:10:00Z">
            <w:rPr>
              <w:ins w:id="601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02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0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04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0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v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06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a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0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[u][i].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0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second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0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3DA41C6E" w14:textId="77777777" w:rsidR="00F320C6" w:rsidRPr="00F320C6" w:rsidRDefault="00F320C6" w:rsidP="00F320C6">
      <w:pPr>
        <w:spacing w:after="0" w:line="240" w:lineRule="auto"/>
        <w:rPr>
          <w:ins w:id="610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11" w:author="Pham, Cuong T - (INTL)" w:date="2022-03-21T20:10:00Z">
            <w:rPr>
              <w:ins w:id="612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13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1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15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1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uv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17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a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1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[u][i].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19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first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2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</w:t>
        </w:r>
      </w:ins>
    </w:p>
    <w:p w14:paraId="5BE36F84" w14:textId="77777777" w:rsidR="00F320C6" w:rsidRPr="00F320C6" w:rsidRDefault="00F320C6" w:rsidP="00F320C6">
      <w:pPr>
        <w:spacing w:after="0" w:line="240" w:lineRule="auto"/>
        <w:rPr>
          <w:ins w:id="621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22" w:author="Pham, Cuong T - (INTL)" w:date="2022-03-21T20:10:00Z">
            <w:rPr>
              <w:ins w:id="623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24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2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26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if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2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2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2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[v] &gt; du + uv) {</w:t>
        </w:r>
      </w:ins>
    </w:p>
    <w:p w14:paraId="3F3A06B3" w14:textId="77777777" w:rsidR="00F320C6" w:rsidRPr="00F320C6" w:rsidRDefault="00F320C6" w:rsidP="00F320C6">
      <w:pPr>
        <w:spacing w:after="0" w:line="240" w:lineRule="auto"/>
        <w:rPr>
          <w:ins w:id="630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31" w:author="Pham, Cuong T - (INTL)" w:date="2022-03-21T20:10:00Z">
            <w:rPr>
              <w:ins w:id="632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33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3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35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3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[v] = du + uv;</w:t>
        </w:r>
      </w:ins>
    </w:p>
    <w:p w14:paraId="301FE283" w14:textId="77777777" w:rsidR="00F320C6" w:rsidRPr="00F320C6" w:rsidRDefault="00F320C6" w:rsidP="00F320C6">
      <w:pPr>
        <w:spacing w:after="0" w:line="240" w:lineRule="auto"/>
        <w:rPr>
          <w:ins w:id="637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38" w:author="Pham, Cuong T - (INTL)" w:date="2022-03-21T20:10:00Z">
            <w:rPr>
              <w:ins w:id="639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40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2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pq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4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push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6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ii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4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[v], v));</w:t>
        </w:r>
      </w:ins>
    </w:p>
    <w:p w14:paraId="52417B21" w14:textId="77777777" w:rsidR="00F320C6" w:rsidRPr="00F320C6" w:rsidRDefault="00F320C6" w:rsidP="00F320C6">
      <w:pPr>
        <w:spacing w:after="0" w:line="240" w:lineRule="auto"/>
        <w:rPr>
          <w:ins w:id="650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51" w:author="Pham, Cuong T - (INTL)" w:date="2022-03-21T20:10:00Z">
            <w:rPr>
              <w:ins w:id="652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53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5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    }</w:t>
        </w:r>
      </w:ins>
    </w:p>
    <w:p w14:paraId="351D7C07" w14:textId="77777777" w:rsidR="00F320C6" w:rsidRPr="00F320C6" w:rsidRDefault="00F320C6" w:rsidP="00F320C6">
      <w:pPr>
        <w:spacing w:after="0" w:line="240" w:lineRule="auto"/>
        <w:rPr>
          <w:ins w:id="655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56" w:author="Pham, Cuong T - (INTL)" w:date="2022-03-21T20:10:00Z">
            <w:rPr>
              <w:ins w:id="657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58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5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}</w:t>
        </w:r>
      </w:ins>
    </w:p>
    <w:p w14:paraId="472BE69E" w14:textId="77777777" w:rsidR="00F320C6" w:rsidRPr="00F320C6" w:rsidRDefault="00F320C6" w:rsidP="00F320C6">
      <w:pPr>
        <w:spacing w:after="0" w:line="240" w:lineRule="auto"/>
        <w:rPr>
          <w:ins w:id="660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61" w:author="Pham, Cuong T - (INTL)" w:date="2022-03-21T20:10:00Z">
            <w:rPr>
              <w:ins w:id="662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63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6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}</w:t>
        </w:r>
      </w:ins>
    </w:p>
    <w:p w14:paraId="7A3B1F93" w14:textId="77777777" w:rsidR="00F320C6" w:rsidRPr="00F320C6" w:rsidRDefault="00F320C6" w:rsidP="00F320C6">
      <w:pPr>
        <w:spacing w:after="0" w:line="240" w:lineRule="auto"/>
        <w:rPr>
          <w:ins w:id="665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66" w:author="Pham, Cuong T - (INTL)" w:date="2022-03-21T20:10:00Z">
            <w:rPr>
              <w:ins w:id="667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68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6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}</w:t>
        </w:r>
      </w:ins>
    </w:p>
    <w:p w14:paraId="493744FC" w14:textId="77777777" w:rsidR="00F320C6" w:rsidRPr="00F320C6" w:rsidRDefault="00F320C6" w:rsidP="00F320C6">
      <w:pPr>
        <w:spacing w:after="0" w:line="240" w:lineRule="auto"/>
        <w:rPr>
          <w:ins w:id="670" w:author="Pham, Cuong T - (INTL)" w:date="2022-03-21T20:09:00Z"/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  <w:rPrChange w:id="671" w:author="Pham, Cuong T - (INTL)" w:date="2022-03-21T20:10:00Z">
            <w:rPr>
              <w:ins w:id="672" w:author="Pham, Cuong T - (INTL)" w:date="2022-03-21T20:09:00Z"/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</w:pPr>
    </w:p>
    <w:p w14:paraId="685E57AE" w14:textId="77777777" w:rsidR="00F320C6" w:rsidRPr="00F320C6" w:rsidRDefault="00F320C6" w:rsidP="00F320C6">
      <w:pPr>
        <w:spacing w:after="0" w:line="240" w:lineRule="auto"/>
        <w:rPr>
          <w:ins w:id="673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74" w:author="Pham, Cuong T - (INTL)" w:date="2022-03-21T20:10:00Z">
            <w:rPr>
              <w:ins w:id="675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76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77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7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79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main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8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 {</w:t>
        </w:r>
      </w:ins>
    </w:p>
    <w:p w14:paraId="065689C7" w14:textId="77777777" w:rsidR="00F320C6" w:rsidRPr="00F320C6" w:rsidRDefault="00F320C6" w:rsidP="00F320C6">
      <w:pPr>
        <w:spacing w:after="0" w:line="240" w:lineRule="auto"/>
        <w:rPr>
          <w:ins w:id="681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82" w:author="Pham, Cuong T - (INTL)" w:date="2022-03-21T20:10:00Z">
            <w:rPr>
              <w:ins w:id="683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84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8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86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8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p, q, m, w;</w:t>
        </w:r>
      </w:ins>
    </w:p>
    <w:p w14:paraId="40F0496C" w14:textId="77777777" w:rsidR="00F320C6" w:rsidRPr="00F320C6" w:rsidRDefault="00F320C6" w:rsidP="00F320C6">
      <w:pPr>
        <w:spacing w:after="0" w:line="240" w:lineRule="auto"/>
        <w:rPr>
          <w:ins w:id="688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89" w:author="Pham, Cuong T - (INTL)" w:date="2022-03-21T20:10:00Z">
            <w:rPr>
              <w:ins w:id="690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691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9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93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scanf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9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95" w:author="Pham, Cuong T - (INTL)" w:date="2022-03-21T20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</w:rPrChange>
          </w:rPr>
          <w:t>"%d%d"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69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&amp;n, &amp;m);</w:t>
        </w:r>
      </w:ins>
    </w:p>
    <w:p w14:paraId="5D3D7B91" w14:textId="77777777" w:rsidR="00F320C6" w:rsidRPr="00F320C6" w:rsidRDefault="00F320C6" w:rsidP="00F320C6">
      <w:pPr>
        <w:spacing w:after="0" w:line="240" w:lineRule="auto"/>
        <w:rPr>
          <w:ins w:id="697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698" w:author="Pham, Cuong T - (INTL)" w:date="2022-03-21T20:10:00Z">
            <w:rPr>
              <w:ins w:id="699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00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0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02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while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0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(m--) {</w:t>
        </w:r>
      </w:ins>
    </w:p>
    <w:p w14:paraId="1ABA4085" w14:textId="77777777" w:rsidR="00F320C6" w:rsidRPr="00F320C6" w:rsidRDefault="00F320C6" w:rsidP="00F320C6">
      <w:pPr>
        <w:spacing w:after="0" w:line="240" w:lineRule="auto"/>
        <w:rPr>
          <w:ins w:id="704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05" w:author="Pham, Cuong T - (INTL)" w:date="2022-03-21T20:10:00Z">
            <w:rPr>
              <w:ins w:id="706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07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0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09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scanf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1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11" w:author="Pham, Cuong T - (INTL)" w:date="2022-03-21T20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</w:rPrChange>
          </w:rPr>
          <w:t>"%d%d%d"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1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&amp;p, &amp;q, &amp;w);</w:t>
        </w:r>
      </w:ins>
    </w:p>
    <w:p w14:paraId="7649F5CC" w14:textId="77777777" w:rsidR="00F320C6" w:rsidRPr="00F320C6" w:rsidRDefault="00F320C6" w:rsidP="00F320C6">
      <w:pPr>
        <w:spacing w:after="0" w:line="240" w:lineRule="auto"/>
        <w:rPr>
          <w:ins w:id="713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14" w:author="Pham, Cuong T - (INTL)" w:date="2022-03-21T20:10:00Z">
            <w:rPr>
              <w:ins w:id="715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16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1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18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a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1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[p].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20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push_back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2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22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ii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2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(w, q));</w:t>
        </w:r>
      </w:ins>
    </w:p>
    <w:p w14:paraId="0E6777E4" w14:textId="77777777" w:rsidR="00F320C6" w:rsidRPr="00F320C6" w:rsidRDefault="00F320C6" w:rsidP="00F320C6">
      <w:pPr>
        <w:spacing w:after="0" w:line="240" w:lineRule="auto"/>
        <w:rPr>
          <w:ins w:id="724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25" w:author="Pham, Cuong T - (INTL)" w:date="2022-03-21T20:10:00Z">
            <w:rPr>
              <w:ins w:id="726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27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2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29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a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3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[q].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31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push_back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3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33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ii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3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(w, p));</w:t>
        </w:r>
      </w:ins>
    </w:p>
    <w:p w14:paraId="326F2525" w14:textId="77777777" w:rsidR="00F320C6" w:rsidRPr="00F320C6" w:rsidRDefault="00F320C6" w:rsidP="00F320C6">
      <w:pPr>
        <w:spacing w:after="0" w:line="240" w:lineRule="auto"/>
        <w:rPr>
          <w:ins w:id="735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36" w:author="Pham, Cuong T - (INTL)" w:date="2022-03-21T20:10:00Z">
            <w:rPr>
              <w:ins w:id="737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38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39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}</w:t>
        </w:r>
      </w:ins>
    </w:p>
    <w:p w14:paraId="6CF0C292" w14:textId="77777777" w:rsidR="00F320C6" w:rsidRPr="00F320C6" w:rsidRDefault="00F320C6" w:rsidP="00F320C6">
      <w:pPr>
        <w:spacing w:after="0" w:line="240" w:lineRule="auto"/>
        <w:rPr>
          <w:ins w:id="740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41" w:author="Pham, Cuong T - (INTL)" w:date="2022-03-21T20:10:00Z">
            <w:rPr>
              <w:ins w:id="742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43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4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45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dijkstra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46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();</w:t>
        </w:r>
      </w:ins>
    </w:p>
    <w:p w14:paraId="6B655BD7" w14:textId="77777777" w:rsidR="00F320C6" w:rsidRPr="00F320C6" w:rsidRDefault="00F320C6" w:rsidP="00F320C6">
      <w:pPr>
        <w:spacing w:after="0" w:line="240" w:lineRule="auto"/>
        <w:rPr>
          <w:ins w:id="747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48" w:author="Pham, Cuong T - (INTL)" w:date="2022-03-21T20:10:00Z">
            <w:rPr>
              <w:ins w:id="749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50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51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52" w:author="Pham, Cuong T - (INTL)" w:date="2022-03-21T20:10:00Z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</w:rPrChange>
          </w:rPr>
          <w:t>for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5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54" w:author="Pham, Cuong T - (INTL)" w:date="2022-03-21T20:10:00Z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</w:rPrChange>
          </w:rPr>
          <w:t>int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55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i =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56" w:author="Pham, Cuong T - (INTL)" w:date="2022-03-21T20:10:00Z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</w:rPrChange>
          </w:rPr>
          <w:t>1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57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; i &lt;= n; i++)</w:t>
        </w:r>
      </w:ins>
    </w:p>
    <w:p w14:paraId="2A812A3D" w14:textId="77777777" w:rsidR="00F320C6" w:rsidRPr="00F320C6" w:rsidRDefault="00F320C6" w:rsidP="00F320C6">
      <w:pPr>
        <w:spacing w:after="0" w:line="240" w:lineRule="auto"/>
        <w:rPr>
          <w:ins w:id="758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59" w:author="Pham, Cuong T - (INTL)" w:date="2022-03-21T20:10:00Z">
            <w:rPr>
              <w:ins w:id="760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  <w:ins w:id="761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2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       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3" w:author="Pham, Cuong T - (INTL)" w:date="2022-03-21T20:10:00Z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</w:rPrChange>
          </w:rPr>
          <w:t>printf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4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(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5" w:author="Pham, Cuong T - (INTL)" w:date="2022-03-21T20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</w:rPrChange>
          </w:rPr>
          <w:t>"d( 1 -&gt; %d ) = %d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6" w:author="Pham, Cuong T - (INTL)" w:date="2022-03-21T20:10:00Z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</w:rPrChange>
          </w:rPr>
          <w:t>\n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7" w:author="Pham, Cuong T - (INTL)" w:date="2022-03-21T20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</w:rPrChange>
          </w:rPr>
          <w:t>"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8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, i, 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69" w:author="Pham, Cuong T - (INTL)" w:date="2022-03-21T20:10:00Z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</w:rPrChange>
          </w:rPr>
          <w:t>d</w:t>
        </w:r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70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[i]);</w:t>
        </w:r>
      </w:ins>
    </w:p>
    <w:p w14:paraId="383E25A0" w14:textId="128ACE4D" w:rsidR="00F320C6" w:rsidRDefault="00F320C6" w:rsidP="00F320C6">
      <w:pPr>
        <w:spacing w:after="0" w:line="240" w:lineRule="auto"/>
        <w:rPr>
          <w:ins w:id="771" w:author="Pham, Cuong T - (INTL)" w:date="2022-03-21T20:11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</w:rPr>
      </w:pPr>
      <w:ins w:id="772" w:author="Pham, Cuong T - (INTL)" w:date="2022-03-21T20:09:00Z">
        <w:r w:rsidRPr="00F320C6">
          <w:rPr>
            <w:rFonts w:ascii="Consolas" w:eastAsia="Times New Roman" w:hAnsi="Consolas" w:cs="Times New Roman"/>
            <w:color w:val="000000" w:themeColor="text1"/>
            <w:sz w:val="20"/>
            <w:szCs w:val="20"/>
            <w:lang w:eastAsia="en-GB"/>
            <w:rPrChange w:id="773" w:author="Pham, Cuong T - (INTL)" w:date="2022-03-21T20:10:00Z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</w:rPrChange>
          </w:rPr>
          <w:t>}</w:t>
        </w:r>
      </w:ins>
    </w:p>
    <w:p w14:paraId="72191E16" w14:textId="77777777" w:rsidR="00F320C6" w:rsidRPr="00F320C6" w:rsidRDefault="00F320C6" w:rsidP="00F320C6">
      <w:pPr>
        <w:spacing w:after="0" w:line="240" w:lineRule="auto"/>
        <w:rPr>
          <w:ins w:id="774" w:author="Pham, Cuong T - (INTL)" w:date="2022-03-21T20:09:00Z"/>
          <w:rFonts w:ascii="Consolas" w:eastAsia="Times New Roman" w:hAnsi="Consolas" w:cs="Times New Roman"/>
          <w:color w:val="000000" w:themeColor="text1"/>
          <w:sz w:val="20"/>
          <w:szCs w:val="20"/>
          <w:lang w:eastAsia="en-GB"/>
          <w:rPrChange w:id="775" w:author="Pham, Cuong T - (INTL)" w:date="2022-03-21T20:10:00Z">
            <w:rPr>
              <w:ins w:id="776" w:author="Pham, Cuong T - (INTL)" w:date="2022-03-21T20:09:00Z"/>
              <w:rFonts w:ascii="Consolas" w:eastAsia="Times New Roman" w:hAnsi="Consolas" w:cs="Times New Roman"/>
              <w:color w:val="D4D4D4"/>
              <w:sz w:val="21"/>
              <w:szCs w:val="21"/>
              <w:lang w:eastAsia="en-GB"/>
            </w:rPr>
          </w:rPrChange>
        </w:rPr>
      </w:pPr>
    </w:p>
    <w:p w14:paraId="1CFF6BAD" w14:textId="3BE8509C" w:rsidR="00F320C6" w:rsidRPr="00F320C6" w:rsidRDefault="00F320C6">
      <w:pPr>
        <w:tabs>
          <w:tab w:val="left" w:pos="0"/>
        </w:tabs>
        <w:rPr>
          <w:b/>
          <w:bCs/>
          <w:sz w:val="20"/>
          <w:szCs w:val="20"/>
          <w:u w:val="single"/>
          <w:rPrChange w:id="777" w:author="Pham, Cuong T - (INTL)" w:date="2022-03-21T20:10:00Z">
            <w:rPr>
              <w:sz w:val="20"/>
              <w:szCs w:val="20"/>
            </w:rPr>
          </w:rPrChange>
        </w:rPr>
      </w:pPr>
    </w:p>
    <w:sectPr w:rsidR="00F320C6" w:rsidRPr="00F320C6">
      <w:headerReference w:type="default" r:id="rId10"/>
      <w:footerReference w:type="default" r:id="rId11"/>
      <w:pgSz w:w="11906" w:h="16838"/>
      <w:pgMar w:top="1440" w:right="1440" w:bottom="1440" w:left="1440" w:header="0" w:footer="0" w:gutter="0"/>
      <w:pgNumType w:start="1"/>
      <w:cols w:num="2" w:space="720" w:equalWidth="0">
        <w:col w:w="4153" w:space="720"/>
        <w:col w:w="415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CF35" w14:textId="77777777" w:rsidR="009D4BE4" w:rsidRDefault="009D4BE4">
      <w:pPr>
        <w:spacing w:after="0" w:line="240" w:lineRule="auto"/>
      </w:pPr>
      <w:r>
        <w:separator/>
      </w:r>
    </w:p>
  </w:endnote>
  <w:endnote w:type="continuationSeparator" w:id="0">
    <w:p w14:paraId="2E871611" w14:textId="77777777" w:rsidR="009D4BE4" w:rsidRDefault="009D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A36C" w14:textId="77777777" w:rsidR="00EE6B1F" w:rsidRDefault="00AF583C">
    <w:pPr>
      <w:jc w:val="right"/>
    </w:pPr>
    <w:r>
      <w:fldChar w:fldCharType="begin"/>
    </w:r>
    <w:r>
      <w:instrText>PAGE</w:instrText>
    </w:r>
    <w:r>
      <w:fldChar w:fldCharType="separate"/>
    </w:r>
    <w:r w:rsidR="002D17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D9BD" w14:textId="77777777" w:rsidR="009D4BE4" w:rsidRDefault="009D4BE4">
      <w:pPr>
        <w:spacing w:after="0" w:line="240" w:lineRule="auto"/>
      </w:pPr>
      <w:r>
        <w:separator/>
      </w:r>
    </w:p>
  </w:footnote>
  <w:footnote w:type="continuationSeparator" w:id="0">
    <w:p w14:paraId="4BCD9410" w14:textId="77777777" w:rsidR="009D4BE4" w:rsidRDefault="009D4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A2D4" w14:textId="6DE027BA" w:rsidR="007122CC" w:rsidRDefault="007122CC">
    <w:pPr>
      <w:pStyle w:val="Header"/>
      <w:rPr>
        <w:ins w:id="778" w:author="Pham, Cuong T - (INTL)" w:date="2022-03-21T20:00:00Z"/>
      </w:rPr>
    </w:pPr>
    <w:ins w:id="779" w:author="Pham, Cuong T - (INTL)" w:date="2022-03-21T19:59:00Z">
      <w:r>
        <w:tab/>
      </w:r>
    </w:ins>
    <w:ins w:id="780" w:author="Pham, Cuong T - (INTL)" w:date="2022-03-21T20:00:00Z">
      <w:r w:rsidRPr="007122CC">
        <w:t>University of Science and Technology – The University of Danang</w:t>
      </w:r>
      <w:r>
        <w:t>- BKDN.Interger</w:t>
      </w:r>
    </w:ins>
  </w:p>
  <w:p w14:paraId="4B610753" w14:textId="77777777" w:rsidR="007122CC" w:rsidRDefault="007122CC">
    <w:pPr>
      <w:pStyle w:val="Header"/>
      <w:rPr>
        <w:ins w:id="781" w:author="Pham, Cuong T - (INTL)" w:date="2022-03-21T19:59:00Z"/>
      </w:rPr>
    </w:pPr>
  </w:p>
  <w:p w14:paraId="24F0005F" w14:textId="77777777" w:rsidR="007122CC" w:rsidRDefault="00712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6979"/>
    <w:multiLevelType w:val="multilevel"/>
    <w:tmpl w:val="4FCCD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F2E05CB"/>
    <w:multiLevelType w:val="multilevel"/>
    <w:tmpl w:val="C0A0394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1A04CE4"/>
    <w:multiLevelType w:val="multilevel"/>
    <w:tmpl w:val="31AE2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am, Cuong T - (INTL)">
    <w15:presenceInfo w15:providerId="None" w15:userId="Pham, Cuong T - (INTL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B1F"/>
    <w:rsid w:val="00120D58"/>
    <w:rsid w:val="002D1766"/>
    <w:rsid w:val="0043371E"/>
    <w:rsid w:val="005630B9"/>
    <w:rsid w:val="007122CC"/>
    <w:rsid w:val="009D4BE4"/>
    <w:rsid w:val="00AF583C"/>
    <w:rsid w:val="00BC7B49"/>
    <w:rsid w:val="00EE6B1F"/>
    <w:rsid w:val="00F320C6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1C60"/>
  <w15:docId w15:val="{D0482C40-E118-44CC-A2E2-C278FA64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Revision">
    <w:name w:val="Revision"/>
    <w:hidden/>
    <w:uiPriority w:val="99"/>
    <w:semiHidden/>
    <w:rsid w:val="005630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2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2CC"/>
  </w:style>
  <w:style w:type="paragraph" w:styleId="Footer">
    <w:name w:val="footer"/>
    <w:basedOn w:val="Normal"/>
    <w:link w:val="FooterChar"/>
    <w:uiPriority w:val="99"/>
    <w:unhideWhenUsed/>
    <w:rsid w:val="00712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6487</Words>
  <Characters>36979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Minh KVC 33 Nguyễn</dc:creator>
  <cp:lastModifiedBy>Pham, Cuong T - (INTL)</cp:lastModifiedBy>
  <cp:revision>4</cp:revision>
  <dcterms:created xsi:type="dcterms:W3CDTF">2022-03-21T12:46:00Z</dcterms:created>
  <dcterms:modified xsi:type="dcterms:W3CDTF">2022-03-21T13:11:00Z</dcterms:modified>
</cp:coreProperties>
</file>